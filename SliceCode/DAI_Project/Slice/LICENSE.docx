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8D359" w14:textId="05BB8487" w:rsidR="002115D2" w:rsidRPr="00970C1B" w:rsidRDefault="26AFEABF" w:rsidP="26AFEABF">
      <w:pPr>
        <w:pStyle w:val="Preamble"/>
        <w:ind w:left="0"/>
        <w:jc w:val="center"/>
      </w:pPr>
      <w:r w:rsidRPr="26AFEABF">
        <w:rPr>
          <w:rFonts w:asciiTheme="minorHAnsi" w:eastAsiaTheme="minorEastAsia" w:hAnsiTheme="minorHAnsi" w:cstheme="minorBidi"/>
          <w:sz w:val="22"/>
          <w:szCs w:val="22"/>
        </w:rPr>
        <w:t>License Agreement</w:t>
      </w:r>
    </w:p>
    <w:p w14:paraId="5AE091DA" w14:textId="28E3CEA1" w:rsidR="002115D2" w:rsidRPr="00970C1B" w:rsidRDefault="002115D2" w:rsidP="26AFEABF">
      <w:pPr>
        <w:pStyle w:val="Preamble"/>
        <w:ind w:left="0"/>
        <w:jc w:val="center"/>
      </w:pPr>
    </w:p>
    <w:p w14:paraId="079F85F2" w14:textId="1D0B397A" w:rsidR="002115D2" w:rsidRPr="00970C1B" w:rsidRDefault="26AFEABF" w:rsidP="26AFEABF">
      <w:pPr>
        <w:pStyle w:val="Preamble"/>
        <w:jc w:val="center"/>
      </w:pPr>
      <w:r w:rsidRPr="26AFEABF">
        <w:rPr>
          <w:rFonts w:asciiTheme="minorHAnsi" w:eastAsiaTheme="minorEastAsia" w:hAnsiTheme="minorHAnsi" w:cstheme="minorBidi"/>
          <w:b w:val="0"/>
          <w:bCs w:val="0"/>
          <w:sz w:val="22"/>
          <w:szCs w:val="22"/>
        </w:rPr>
        <w:t xml:space="preserve">Throughout this License Agreement, the term 'authors' refers to </w:t>
      </w:r>
    </w:p>
    <w:p w14:paraId="70410EBF" w14:textId="3B6F9B39" w:rsidR="002115D2" w:rsidRPr="00970C1B" w:rsidRDefault="006B0272" w:rsidP="26AFEABF">
      <w:pPr>
        <w:pStyle w:val="Preamble"/>
        <w:numPr>
          <w:ilvl w:val="1"/>
          <w:numId w:val="1"/>
        </w:numPr>
        <w:jc w:val="left"/>
        <w:rPr>
          <w:rFonts w:asciiTheme="minorHAnsi" w:eastAsiaTheme="minorEastAsia" w:hAnsiTheme="minorHAnsi" w:cstheme="minorBidi"/>
          <w:sz w:val="22"/>
          <w:szCs w:val="22"/>
        </w:rPr>
      </w:pPr>
      <w:proofErr w:type="spellStart"/>
      <w:r>
        <w:rPr>
          <w:sz w:val="22"/>
          <w:szCs w:val="22"/>
        </w:rPr>
        <w:t>Himanshu</w:t>
      </w:r>
      <w:proofErr w:type="spellEnd"/>
      <w:r>
        <w:rPr>
          <w:sz w:val="22"/>
          <w:szCs w:val="22"/>
        </w:rPr>
        <w:t xml:space="preserve"> Jain</w:t>
      </w:r>
      <w:r w:rsidR="26AFEABF" w:rsidRPr="26AFEABF">
        <w:t xml:space="preserve"> (</w:t>
      </w:r>
      <w:hyperlink r:id="rId7">
        <w:r>
          <w:rPr>
            <w:rStyle w:val="Hyperlink"/>
          </w:rPr>
          <w:t>himanshu.j689</w:t>
        </w:r>
        <w:r w:rsidR="26AFEABF" w:rsidRPr="26AFEABF">
          <w:rPr>
            <w:rStyle w:val="Hyperlink"/>
          </w:rPr>
          <w:t>@gmail.com</w:t>
        </w:r>
      </w:hyperlink>
      <w:r w:rsidR="26AFEABF">
        <w:t>)</w:t>
      </w:r>
    </w:p>
    <w:p w14:paraId="54B0C0D3" w14:textId="784E9C15" w:rsidR="002115D2" w:rsidRPr="00970C1B" w:rsidRDefault="26AFEABF" w:rsidP="26AFEABF">
      <w:pPr>
        <w:pStyle w:val="Preamble"/>
        <w:numPr>
          <w:ilvl w:val="1"/>
          <w:numId w:val="1"/>
        </w:numPr>
        <w:jc w:val="left"/>
        <w:rPr>
          <w:rFonts w:asciiTheme="minorHAnsi" w:eastAsiaTheme="minorEastAsia" w:hAnsiTheme="minorHAnsi" w:cstheme="minorBidi"/>
          <w:sz w:val="22"/>
          <w:szCs w:val="22"/>
        </w:rPr>
      </w:pPr>
      <w:r w:rsidRPr="26AFEABF">
        <w:rPr>
          <w:sz w:val="22"/>
          <w:szCs w:val="22"/>
        </w:rPr>
        <w:t>Manik Varma</w:t>
      </w:r>
      <w:r>
        <w:t xml:space="preserve"> (</w:t>
      </w:r>
      <w:hyperlink r:id="rId8">
        <w:r w:rsidRPr="26AFEABF">
          <w:rPr>
            <w:rStyle w:val="Hyperlink"/>
          </w:rPr>
          <w:t>manik@microsoft.com</w:t>
        </w:r>
      </w:hyperlink>
      <w:r>
        <w:t>)</w:t>
      </w:r>
    </w:p>
    <w:p w14:paraId="0BCD5C3A" w14:textId="18086179" w:rsidR="002115D2" w:rsidRPr="00970C1B" w:rsidRDefault="26AFEABF" w:rsidP="26AFEABF">
      <w:pPr>
        <w:pStyle w:val="Preamble"/>
        <w:ind w:left="0"/>
        <w:jc w:val="center"/>
        <w:rPr>
          <w:rFonts w:asciiTheme="minorHAnsi" w:hAnsiTheme="minorHAnsi"/>
          <w:b w:val="0"/>
          <w:sz w:val="22"/>
          <w:szCs w:val="22"/>
        </w:rPr>
      </w:pPr>
      <w:r w:rsidRPr="26AFEABF">
        <w:rPr>
          <w:rFonts w:asciiTheme="minorHAnsi" w:eastAsiaTheme="minorEastAsia" w:hAnsiTheme="minorHAnsi" w:cstheme="minorBidi"/>
          <w:b w:val="0"/>
          <w:bCs w:val="0"/>
          <w:sz w:val="22"/>
          <w:szCs w:val="22"/>
        </w:rPr>
        <w:t xml:space="preserve">This License Agreement including its exhibits (“Agreement”) is a legal agreement between you and the authors. Please read it and all of its terms and conditions.  They apply to the Deliverables described in </w:t>
      </w:r>
      <w:r w:rsidRPr="26AFEABF">
        <w:rPr>
          <w:rFonts w:asciiTheme="minorHAnsi" w:eastAsiaTheme="minorEastAsia" w:hAnsiTheme="minorHAnsi" w:cstheme="minorBidi"/>
          <w:sz w:val="22"/>
          <w:szCs w:val="22"/>
          <w:u w:val="single"/>
        </w:rPr>
        <w:t>Exhibit A</w:t>
      </w:r>
      <w:r w:rsidRPr="26AFEABF">
        <w:rPr>
          <w:rFonts w:asciiTheme="minorHAnsi" w:eastAsiaTheme="minorEastAsia" w:hAnsiTheme="minorHAnsi" w:cstheme="minorBidi"/>
          <w:b w:val="0"/>
          <w:bCs w:val="0"/>
          <w:sz w:val="22"/>
          <w:szCs w:val="22"/>
        </w:rPr>
        <w:t>, which may include source code and any associated materials, text or speech files, associated media and “online” or electronic documentation, and any updates we provide at our discretion (together, the “Deliverables”). This Agreement also applies to any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updates, (ii) supplements, (iii) internet-based services, and (iv) support services for this Deliverables provided by the authors, unless other terms accompany those items. If so, those terms supplement this Agreement and apply to the extent they are in conflict with this Agreement.</w:t>
      </w:r>
    </w:p>
    <w:p w14:paraId="6057CA66" w14:textId="67F5CEAB" w:rsidR="002115D2" w:rsidRPr="00970C1B" w:rsidRDefault="002115D2" w:rsidP="002115D2">
      <w:pPr>
        <w:pStyle w:val="Preamble"/>
        <w:ind w:left="0"/>
        <w:rPr>
          <w:rFonts w:asciiTheme="minorHAnsi" w:hAnsiTheme="minorHAnsi"/>
          <w:b w:val="0"/>
          <w:sz w:val="22"/>
          <w:szCs w:val="22"/>
        </w:rPr>
      </w:pPr>
      <w:r w:rsidRPr="00970C1B">
        <w:rPr>
          <w:rFonts w:asciiTheme="minorHAnsi" w:hAnsiTheme="minorHAnsi"/>
          <w:b w:val="0"/>
          <w:sz w:val="22"/>
          <w:szCs w:val="22"/>
        </w:rPr>
        <w:t xml:space="preserve">By agreeing to 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and/or by using the </w:t>
      </w:r>
      <w:r w:rsidR="00B6019C" w:rsidRPr="00970C1B">
        <w:rPr>
          <w:rFonts w:asciiTheme="minorHAnsi" w:hAnsiTheme="minorHAnsi"/>
          <w:b w:val="0"/>
          <w:sz w:val="22"/>
          <w:szCs w:val="22"/>
        </w:rPr>
        <w:t>Deliverables</w:t>
      </w:r>
      <w:r w:rsidRPr="00970C1B">
        <w:rPr>
          <w:rFonts w:asciiTheme="minorHAnsi" w:hAnsiTheme="minorHAnsi"/>
          <w:b w:val="0"/>
          <w:sz w:val="22"/>
          <w:szCs w:val="22"/>
        </w:rPr>
        <w:t>, you accept these terms</w:t>
      </w:r>
      <w:r w:rsidR="00B6019C" w:rsidRPr="00970C1B">
        <w:rPr>
          <w:rFonts w:asciiTheme="minorHAnsi" w:hAnsiTheme="minorHAnsi"/>
          <w:b w:val="0"/>
          <w:sz w:val="22"/>
          <w:szCs w:val="22"/>
        </w:rPr>
        <w:t xml:space="preserve"> and conditions</w:t>
      </w:r>
      <w:r w:rsidRPr="00970C1B">
        <w:rPr>
          <w:rFonts w:asciiTheme="minorHAnsi" w:hAnsiTheme="minorHAnsi"/>
          <w:b w:val="0"/>
          <w:sz w:val="22"/>
          <w:szCs w:val="22"/>
        </w:rPr>
        <w:t xml:space="preserve">. If you do not accept them, do not use the </w:t>
      </w:r>
      <w:r w:rsidR="00B6019C" w:rsidRPr="00970C1B">
        <w:rPr>
          <w:rFonts w:asciiTheme="minorHAnsi" w:hAnsiTheme="minorHAnsi"/>
          <w:b w:val="0"/>
          <w:sz w:val="22"/>
          <w:szCs w:val="22"/>
        </w:rPr>
        <w:t>Deliverables</w:t>
      </w:r>
      <w:r w:rsidRPr="00970C1B">
        <w:rPr>
          <w:rFonts w:asciiTheme="minorHAnsi" w:hAnsiTheme="minorHAnsi"/>
          <w:b w:val="0"/>
          <w:sz w:val="22"/>
          <w:szCs w:val="22"/>
        </w:rPr>
        <w:t>. If you comply with these license terms</w:t>
      </w:r>
      <w:r w:rsidR="00B6019C" w:rsidRPr="00970C1B">
        <w:rPr>
          <w:rFonts w:asciiTheme="minorHAnsi" w:hAnsiTheme="minorHAnsi"/>
          <w:b w:val="0"/>
          <w:sz w:val="22"/>
          <w:szCs w:val="22"/>
        </w:rPr>
        <w:t xml:space="preserve"> and conditions</w:t>
      </w:r>
      <w:r w:rsidRPr="00970C1B">
        <w:rPr>
          <w:rFonts w:asciiTheme="minorHAnsi" w:hAnsiTheme="minorHAnsi"/>
          <w:b w:val="0"/>
          <w:sz w:val="22"/>
          <w:szCs w:val="22"/>
        </w:rPr>
        <w:t xml:space="preserve">, you have the rights </w:t>
      </w:r>
      <w:r w:rsidR="00B6019C" w:rsidRPr="00970C1B">
        <w:rPr>
          <w:rFonts w:asciiTheme="minorHAnsi" w:hAnsiTheme="minorHAnsi"/>
          <w:b w:val="0"/>
          <w:sz w:val="22"/>
          <w:szCs w:val="22"/>
        </w:rPr>
        <w:t xml:space="preserve">described </w:t>
      </w:r>
      <w:r w:rsidRPr="00970C1B">
        <w:rPr>
          <w:rFonts w:asciiTheme="minorHAnsi" w:hAnsiTheme="minorHAnsi"/>
          <w:b w:val="0"/>
          <w:sz w:val="22"/>
          <w:szCs w:val="22"/>
        </w:rPr>
        <w:t>below.</w:t>
      </w:r>
    </w:p>
    <w:p w14:paraId="5310E650" w14:textId="5F92CDA1" w:rsidR="00260FBC" w:rsidRPr="00970C1B" w:rsidRDefault="00260FBC" w:rsidP="00C6701B">
      <w:pPr>
        <w:pStyle w:val="Preamble"/>
        <w:numPr>
          <w:ilvl w:val="0"/>
          <w:numId w:val="24"/>
        </w:numPr>
        <w:ind w:left="360"/>
        <w:rPr>
          <w:rFonts w:asciiTheme="minorHAnsi" w:hAnsiTheme="minorHAnsi"/>
          <w:sz w:val="22"/>
          <w:szCs w:val="22"/>
        </w:rPr>
      </w:pPr>
      <w:r w:rsidRPr="00970C1B">
        <w:rPr>
          <w:rFonts w:asciiTheme="minorHAnsi" w:hAnsiTheme="minorHAnsi"/>
          <w:sz w:val="22"/>
          <w:szCs w:val="22"/>
        </w:rPr>
        <w:t>SCOPE OF RIGHTS.</w:t>
      </w:r>
    </w:p>
    <w:p w14:paraId="564E17AE" w14:textId="36138DA4" w:rsidR="00D33DB5" w:rsidRPr="00970C1B" w:rsidRDefault="00260FBC" w:rsidP="00C6701B">
      <w:pPr>
        <w:pStyle w:val="Preamble"/>
        <w:numPr>
          <w:ilvl w:val="1"/>
          <w:numId w:val="24"/>
        </w:numPr>
        <w:ind w:left="1080"/>
        <w:rPr>
          <w:rFonts w:asciiTheme="minorHAnsi" w:hAnsiTheme="minorHAnsi"/>
          <w:sz w:val="22"/>
          <w:szCs w:val="22"/>
        </w:rPr>
      </w:pPr>
      <w:r w:rsidRPr="00970C1B">
        <w:rPr>
          <w:rFonts w:asciiTheme="minorHAnsi" w:hAnsiTheme="minorHAnsi"/>
          <w:sz w:val="22"/>
          <w:szCs w:val="22"/>
        </w:rPr>
        <w:t xml:space="preserve">License Grant. </w:t>
      </w:r>
      <w:r w:rsidR="003438BE" w:rsidRPr="00970C1B">
        <w:rPr>
          <w:rFonts w:asciiTheme="minorHAnsi" w:hAnsiTheme="minorHAnsi"/>
          <w:b w:val="0"/>
          <w:sz w:val="22"/>
          <w:szCs w:val="22"/>
        </w:rPr>
        <w:t>Subject to the term</w:t>
      </w:r>
      <w:r w:rsidR="006564AC" w:rsidRPr="00970C1B">
        <w:rPr>
          <w:rFonts w:asciiTheme="minorHAnsi" w:hAnsiTheme="minorHAnsi"/>
          <w:b w:val="0"/>
          <w:sz w:val="22"/>
          <w:szCs w:val="22"/>
        </w:rPr>
        <w:t xml:space="preserve">s </w:t>
      </w:r>
      <w:r w:rsidR="003438BE" w:rsidRPr="00970C1B">
        <w:rPr>
          <w:rFonts w:asciiTheme="minorHAnsi" w:hAnsiTheme="minorHAnsi"/>
          <w:b w:val="0"/>
          <w:sz w:val="22"/>
          <w:szCs w:val="22"/>
        </w:rPr>
        <w:t>of this Agreement, y</w:t>
      </w:r>
      <w:r w:rsidRPr="00970C1B">
        <w:rPr>
          <w:rFonts w:asciiTheme="minorHAnsi" w:hAnsiTheme="minorHAnsi"/>
          <w:b w:val="0"/>
          <w:sz w:val="22"/>
          <w:szCs w:val="22"/>
        </w:rPr>
        <w:t xml:space="preserve">ou may </w:t>
      </w:r>
      <w:r w:rsidR="00EB778F" w:rsidRPr="00970C1B">
        <w:rPr>
          <w:rFonts w:asciiTheme="minorHAnsi" w:hAnsiTheme="minorHAnsi"/>
          <w:b w:val="0"/>
          <w:sz w:val="22"/>
          <w:szCs w:val="22"/>
        </w:rPr>
        <w:t>use</w:t>
      </w:r>
      <w:r w:rsidR="00DE747E" w:rsidRPr="00970C1B">
        <w:rPr>
          <w:rFonts w:asciiTheme="minorHAnsi" w:hAnsiTheme="minorHAnsi"/>
          <w:b w:val="0"/>
          <w:sz w:val="22"/>
          <w:szCs w:val="22"/>
        </w:rPr>
        <w:t xml:space="preserve">, copy, modify, </w:t>
      </w:r>
      <w:r w:rsidR="00062A7B" w:rsidRPr="00970C1B">
        <w:rPr>
          <w:rFonts w:asciiTheme="minorHAnsi" w:hAnsiTheme="minorHAnsi"/>
          <w:b w:val="0"/>
          <w:sz w:val="22"/>
          <w:szCs w:val="22"/>
        </w:rPr>
        <w:t xml:space="preserve">and </w:t>
      </w:r>
      <w:r w:rsidR="00DE747E" w:rsidRPr="00970C1B">
        <w:rPr>
          <w:rFonts w:asciiTheme="minorHAnsi" w:hAnsiTheme="minorHAnsi"/>
          <w:b w:val="0"/>
          <w:sz w:val="22"/>
          <w:szCs w:val="22"/>
        </w:rPr>
        <w:t>create</w:t>
      </w:r>
      <w:r w:rsidRPr="00970C1B">
        <w:rPr>
          <w:rFonts w:asciiTheme="minorHAnsi" w:hAnsiTheme="minorHAnsi"/>
          <w:b w:val="0"/>
          <w:sz w:val="22"/>
          <w:szCs w:val="22"/>
        </w:rPr>
        <w:t xml:space="preserve"> derivative works</w:t>
      </w:r>
      <w:r w:rsidR="00062A7B" w:rsidRPr="00970C1B">
        <w:rPr>
          <w:rFonts w:asciiTheme="minorHAnsi" w:hAnsiTheme="minorHAnsi"/>
          <w:b w:val="0"/>
          <w:sz w:val="22"/>
          <w:szCs w:val="22"/>
        </w:rPr>
        <w:t xml:space="preserve"> of</w:t>
      </w:r>
      <w:r w:rsidR="003B1400" w:rsidRPr="00970C1B">
        <w:rPr>
          <w:rFonts w:asciiTheme="minorHAnsi" w:hAnsiTheme="minorHAnsi"/>
          <w:b w:val="0"/>
          <w:sz w:val="22"/>
          <w:szCs w:val="22"/>
        </w:rPr>
        <w:t>,</w:t>
      </w:r>
      <w:r w:rsidR="003438BE" w:rsidRPr="00970C1B">
        <w:rPr>
          <w:rFonts w:asciiTheme="minorHAnsi" w:hAnsiTheme="minorHAnsi"/>
          <w:b w:val="0"/>
          <w:sz w:val="22"/>
          <w:szCs w:val="22"/>
        </w:rPr>
        <w:t xml:space="preserve"> and distri</w:t>
      </w:r>
      <w:r w:rsidR="00CD3851" w:rsidRPr="00970C1B">
        <w:rPr>
          <w:rFonts w:asciiTheme="minorHAnsi" w:hAnsiTheme="minorHAnsi"/>
          <w:b w:val="0"/>
          <w:sz w:val="22"/>
          <w:szCs w:val="22"/>
        </w:rPr>
        <w:t>bute such derivative works and</w:t>
      </w:r>
      <w:r w:rsidR="003438BE" w:rsidRPr="00970C1B">
        <w:rPr>
          <w:rFonts w:asciiTheme="minorHAnsi" w:hAnsiTheme="minorHAnsi"/>
          <w:b w:val="0"/>
          <w:sz w:val="22"/>
          <w:szCs w:val="22"/>
        </w:rPr>
        <w:t xml:space="preserve"> </w:t>
      </w:r>
      <w:r w:rsidRPr="00970C1B">
        <w:rPr>
          <w:rFonts w:asciiTheme="minorHAnsi" w:hAnsiTheme="minorHAnsi"/>
          <w:b w:val="0"/>
          <w:sz w:val="22"/>
          <w:szCs w:val="22"/>
        </w:rPr>
        <w:t xml:space="preserve">the </w:t>
      </w:r>
      <w:r w:rsidR="00B6019C" w:rsidRPr="00970C1B">
        <w:rPr>
          <w:rFonts w:asciiTheme="minorHAnsi" w:hAnsiTheme="minorHAnsi"/>
          <w:b w:val="0"/>
          <w:sz w:val="22"/>
          <w:szCs w:val="22"/>
        </w:rPr>
        <w:t>Deliverables</w:t>
      </w:r>
      <w:r w:rsidRPr="00970C1B">
        <w:rPr>
          <w:rFonts w:asciiTheme="minorHAnsi" w:hAnsiTheme="minorHAnsi"/>
          <w:b w:val="0"/>
          <w:sz w:val="22"/>
          <w:szCs w:val="22"/>
        </w:rPr>
        <w:t xml:space="preserve"> for non-commercial purposes. Examples of non-commercial uses are teaching, academic research, public demonstrations and personal experimentation.</w:t>
      </w:r>
    </w:p>
    <w:p w14:paraId="3F74D237" w14:textId="18F12C95" w:rsidR="00260FBC" w:rsidRPr="00970C1B" w:rsidRDefault="00260FBC" w:rsidP="00C6701B">
      <w:pPr>
        <w:pStyle w:val="Preamble"/>
        <w:numPr>
          <w:ilvl w:val="1"/>
          <w:numId w:val="24"/>
        </w:numPr>
        <w:ind w:left="1080"/>
        <w:rPr>
          <w:rFonts w:asciiTheme="minorHAnsi" w:hAnsiTheme="minorHAnsi"/>
          <w:sz w:val="22"/>
          <w:szCs w:val="22"/>
        </w:rPr>
      </w:pPr>
      <w:r w:rsidRPr="00970C1B">
        <w:rPr>
          <w:rFonts w:asciiTheme="minorHAnsi" w:hAnsiTheme="minorHAnsi"/>
          <w:sz w:val="22"/>
          <w:szCs w:val="22"/>
        </w:rPr>
        <w:t xml:space="preserve">Publication.  </w:t>
      </w:r>
      <w:r w:rsidRPr="00970C1B">
        <w:rPr>
          <w:rFonts w:asciiTheme="minorHAnsi" w:hAnsiTheme="minorHAnsi"/>
          <w:b w:val="0"/>
          <w:sz w:val="22"/>
          <w:szCs w:val="22"/>
        </w:rPr>
        <w:t xml:space="preserve">You may publish (or present papers or articles) on your results from using the </w:t>
      </w:r>
      <w:r w:rsidR="00C163C9" w:rsidRPr="00970C1B">
        <w:rPr>
          <w:rFonts w:asciiTheme="minorHAnsi" w:hAnsiTheme="minorHAnsi"/>
          <w:b w:val="0"/>
          <w:sz w:val="22"/>
          <w:szCs w:val="22"/>
        </w:rPr>
        <w:t>Deliverables</w:t>
      </w:r>
      <w:r w:rsidR="00970C1B" w:rsidRPr="00970C1B">
        <w:rPr>
          <w:rFonts w:asciiTheme="minorHAnsi" w:hAnsiTheme="minorHAnsi"/>
          <w:b w:val="0"/>
          <w:sz w:val="22"/>
          <w:szCs w:val="22"/>
        </w:rPr>
        <w:t xml:space="preserve"> if you include </w:t>
      </w:r>
      <w:r w:rsidR="007D1A2D" w:rsidRPr="00970C1B">
        <w:rPr>
          <w:rFonts w:asciiTheme="minorHAnsi" w:hAnsiTheme="minorHAnsi"/>
          <w:b w:val="0"/>
          <w:sz w:val="22"/>
          <w:szCs w:val="22"/>
        </w:rPr>
        <w:t>att</w:t>
      </w:r>
      <w:bookmarkStart w:id="0" w:name="_GoBack"/>
      <w:bookmarkEnd w:id="0"/>
      <w:r w:rsidR="007D1A2D" w:rsidRPr="00970C1B">
        <w:rPr>
          <w:rFonts w:asciiTheme="minorHAnsi" w:hAnsiTheme="minorHAnsi"/>
          <w:b w:val="0"/>
          <w:sz w:val="22"/>
          <w:szCs w:val="22"/>
        </w:rPr>
        <w:t>ribution.</w:t>
      </w:r>
    </w:p>
    <w:p w14:paraId="700FFBB9" w14:textId="5A8B3ADC" w:rsidR="00CF18A2" w:rsidRDefault="26AFEABF" w:rsidP="26AFEABF">
      <w:pPr>
        <w:pStyle w:val="Preamble"/>
        <w:numPr>
          <w:ilvl w:val="1"/>
          <w:numId w:val="24"/>
        </w:numPr>
        <w:ind w:left="1080"/>
        <w:rPr>
          <w:rFonts w:asciiTheme="minorHAnsi" w:eastAsiaTheme="minorEastAsia" w:hAnsiTheme="minorHAnsi" w:cstheme="minorBidi"/>
          <w:sz w:val="22"/>
          <w:szCs w:val="22"/>
        </w:rPr>
      </w:pPr>
      <w:r w:rsidRPr="26AFEABF">
        <w:rPr>
          <w:rFonts w:asciiTheme="minorHAnsi" w:eastAsiaTheme="minorEastAsia" w:hAnsiTheme="minorHAnsi" w:cstheme="minorBidi"/>
          <w:sz w:val="22"/>
          <w:szCs w:val="22"/>
        </w:rPr>
        <w:t>Third Party Materials.</w:t>
      </w:r>
      <w:r w:rsidRPr="26AFEABF">
        <w:rPr>
          <w:rFonts w:asciiTheme="minorHAnsi" w:eastAsiaTheme="minorEastAsia" w:hAnsiTheme="minorHAnsi" w:cstheme="minorBidi"/>
          <w:b w:val="0"/>
          <w:bCs w:val="0"/>
          <w:sz w:val="22"/>
          <w:szCs w:val="22"/>
        </w:rPr>
        <w:t xml:space="preserve"> The Deliverables may include third party materials that the authors, not the third party, licenses to you under this Agreement. Notices, if any, for the third party materials are included for your information only.</w:t>
      </w:r>
    </w:p>
    <w:p w14:paraId="22B975AB" w14:textId="77777777" w:rsidR="003438BE" w:rsidRPr="00970C1B" w:rsidRDefault="00260FBC" w:rsidP="00C6701B">
      <w:pPr>
        <w:pStyle w:val="Heading2"/>
        <w:numPr>
          <w:ilvl w:val="0"/>
          <w:numId w:val="24"/>
        </w:numPr>
        <w:tabs>
          <w:tab w:val="left" w:pos="450"/>
        </w:tabs>
        <w:ind w:left="450" w:hanging="450"/>
        <w:rPr>
          <w:rFonts w:asciiTheme="minorHAnsi" w:hAnsiTheme="minorHAnsi"/>
          <w:b w:val="0"/>
          <w:sz w:val="22"/>
        </w:rPr>
      </w:pPr>
      <w:r w:rsidRPr="00970C1B">
        <w:rPr>
          <w:rFonts w:asciiTheme="minorHAnsi" w:hAnsiTheme="minorHAnsi"/>
          <w:caps/>
          <w:sz w:val="22"/>
        </w:rPr>
        <w:t>Distribution</w:t>
      </w:r>
    </w:p>
    <w:p w14:paraId="25B6A2A5" w14:textId="00C77968" w:rsidR="00EB778F" w:rsidRPr="00970C1B" w:rsidRDefault="26AFEABF" w:rsidP="26AFEABF">
      <w:pPr>
        <w:pStyle w:val="Preamble"/>
        <w:numPr>
          <w:ilvl w:val="1"/>
          <w:numId w:val="24"/>
        </w:numPr>
        <w:ind w:left="1080"/>
        <w:rPr>
          <w:rFonts w:asciiTheme="minorHAnsi" w:eastAsiaTheme="minorEastAsia" w:hAnsiTheme="minorHAnsi" w:cstheme="minorBidi"/>
          <w:sz w:val="22"/>
          <w:szCs w:val="22"/>
        </w:rPr>
      </w:pPr>
      <w:r w:rsidRPr="26AFEABF">
        <w:rPr>
          <w:rFonts w:asciiTheme="minorHAnsi" w:eastAsiaTheme="minorEastAsia" w:hAnsiTheme="minorHAnsi" w:cstheme="minorBidi"/>
          <w:sz w:val="22"/>
          <w:szCs w:val="22"/>
        </w:rPr>
        <w:t>Restrictions.</w:t>
      </w:r>
      <w:r w:rsidRPr="26AFEABF">
        <w:rPr>
          <w:rFonts w:asciiTheme="minorHAnsi" w:eastAsiaTheme="minorEastAsia" w:hAnsiTheme="minorHAnsi" w:cstheme="minorBidi"/>
          <w:b w:val="0"/>
          <w:bCs w:val="0"/>
          <w:sz w:val="22"/>
          <w:szCs w:val="22"/>
        </w:rPr>
        <w:t xml:space="preserve">  You may not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alter any copyright, trademark or patent notice in the Deliverables; (ii) use authors' trademarks in a way that suggests your derivative works or modifications come from or are endorsed by the authors; or (iii) include the Deliverables in malicious, deceptive or unlawful programs.</w:t>
      </w:r>
    </w:p>
    <w:p w14:paraId="0D4DEA77" w14:textId="1207757B" w:rsidR="003438BE" w:rsidRPr="00970C1B" w:rsidRDefault="003438BE" w:rsidP="003438BE">
      <w:pPr>
        <w:pStyle w:val="Preamble"/>
        <w:numPr>
          <w:ilvl w:val="1"/>
          <w:numId w:val="24"/>
        </w:numPr>
        <w:ind w:left="1080"/>
        <w:rPr>
          <w:rFonts w:asciiTheme="minorHAnsi" w:hAnsiTheme="minorHAnsi"/>
          <w:b w:val="0"/>
          <w:sz w:val="22"/>
          <w:szCs w:val="22"/>
        </w:rPr>
      </w:pPr>
      <w:r w:rsidRPr="00970C1B">
        <w:rPr>
          <w:rFonts w:asciiTheme="minorHAnsi" w:hAnsiTheme="minorHAnsi"/>
          <w:sz w:val="22"/>
          <w:szCs w:val="22"/>
        </w:rPr>
        <w:t>Requirements.</w:t>
      </w:r>
      <w:r w:rsidRPr="00970C1B">
        <w:rPr>
          <w:rFonts w:asciiTheme="minorHAnsi" w:hAnsiTheme="minorHAnsi"/>
          <w:b w:val="0"/>
          <w:sz w:val="22"/>
          <w:szCs w:val="22"/>
        </w:rPr>
        <w:t xml:space="preserve">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w:t>
      </w:r>
      <w:r w:rsidR="005403B2" w:rsidRPr="00970C1B">
        <w:rPr>
          <w:rFonts w:asciiTheme="minorHAnsi" w:hAnsiTheme="minorHAnsi"/>
          <w:b w:val="0"/>
          <w:sz w:val="22"/>
          <w:szCs w:val="22"/>
        </w:rPr>
        <w:t xml:space="preserve">You may </w:t>
      </w:r>
      <w:r w:rsidRPr="00970C1B">
        <w:rPr>
          <w:rFonts w:asciiTheme="minorHAnsi" w:hAnsiTheme="minorHAnsi"/>
          <w:b w:val="0"/>
          <w:sz w:val="22"/>
          <w:szCs w:val="22"/>
        </w:rPr>
        <w:t>distribute the Deliverables</w:t>
      </w:r>
      <w:r w:rsidR="005403B2" w:rsidRPr="00970C1B">
        <w:rPr>
          <w:rFonts w:asciiTheme="minorHAnsi" w:hAnsiTheme="minorHAnsi"/>
          <w:b w:val="0"/>
          <w:sz w:val="22"/>
          <w:szCs w:val="22"/>
        </w:rPr>
        <w:t>,</w:t>
      </w:r>
      <w:r w:rsidRPr="00970C1B">
        <w:rPr>
          <w:rFonts w:asciiTheme="minorHAnsi" w:hAnsiTheme="minorHAnsi"/>
          <w:b w:val="0"/>
          <w:sz w:val="22"/>
          <w:szCs w:val="22"/>
        </w:rPr>
        <w:t xml:space="preserve"> or any derivative works of the Deliverables, </w:t>
      </w:r>
      <w:r w:rsidR="005403B2" w:rsidRPr="00970C1B">
        <w:rPr>
          <w:rFonts w:asciiTheme="minorHAnsi" w:hAnsiTheme="minorHAnsi"/>
          <w:b w:val="0"/>
          <w:sz w:val="22"/>
          <w:szCs w:val="22"/>
        </w:rPr>
        <w:t xml:space="preserve">only as part of, and only for use with, your non-commercial offering licensed under this Agreement, and you are not authorized to </w:t>
      </w:r>
      <w:r w:rsidRPr="00970C1B">
        <w:rPr>
          <w:rFonts w:asciiTheme="minorHAnsi" w:hAnsiTheme="minorHAnsi"/>
          <w:b w:val="0"/>
          <w:sz w:val="22"/>
          <w:szCs w:val="22"/>
        </w:rPr>
        <w:t xml:space="preserve">distribute them under </w:t>
      </w:r>
      <w:r w:rsidR="005403B2" w:rsidRPr="00970C1B">
        <w:rPr>
          <w:rFonts w:asciiTheme="minorHAnsi" w:hAnsiTheme="minorHAnsi"/>
          <w:b w:val="0"/>
          <w:sz w:val="22"/>
          <w:szCs w:val="22"/>
        </w:rPr>
        <w:t xml:space="preserve">any </w:t>
      </w:r>
      <w:r w:rsidRPr="00970C1B">
        <w:rPr>
          <w:rFonts w:asciiTheme="minorHAnsi" w:hAnsiTheme="minorHAnsi"/>
          <w:b w:val="0"/>
          <w:sz w:val="22"/>
          <w:szCs w:val="22"/>
        </w:rPr>
        <w:t xml:space="preserve">terms and </w:t>
      </w:r>
      <w:r w:rsidRPr="00970C1B">
        <w:rPr>
          <w:rFonts w:asciiTheme="minorHAnsi" w:hAnsiTheme="minorHAnsi"/>
          <w:b w:val="0"/>
          <w:sz w:val="22"/>
          <w:szCs w:val="22"/>
        </w:rPr>
        <w:lastRenderedPageBreak/>
        <w:t xml:space="preserve">conditions </w:t>
      </w:r>
      <w:r w:rsidR="005403B2" w:rsidRPr="00970C1B">
        <w:rPr>
          <w:rFonts w:asciiTheme="minorHAnsi" w:hAnsiTheme="minorHAnsi"/>
          <w:b w:val="0"/>
          <w:sz w:val="22"/>
          <w:szCs w:val="22"/>
        </w:rPr>
        <w:t xml:space="preserve">that are broader than, conflict with or are different </w:t>
      </w:r>
      <w:r w:rsidRPr="00970C1B">
        <w:rPr>
          <w:rFonts w:asciiTheme="minorHAnsi" w:hAnsiTheme="minorHAnsi"/>
          <w:b w:val="0"/>
          <w:sz w:val="22"/>
          <w:szCs w:val="22"/>
        </w:rPr>
        <w:t>from those provided by this Agreement, and (ii)</w:t>
      </w:r>
      <w:r w:rsidRPr="00970C1B">
        <w:rPr>
          <w:rFonts w:asciiTheme="minorHAnsi" w:eastAsiaTheme="minorHAnsi" w:hAnsiTheme="minorHAnsi" w:cstheme="minorBidi"/>
          <w:b w:val="0"/>
          <w:bCs w:val="0"/>
          <w:sz w:val="22"/>
          <w:szCs w:val="22"/>
        </w:rPr>
        <w:t xml:space="preserve"> If </w:t>
      </w:r>
      <w:r w:rsidRPr="00970C1B">
        <w:rPr>
          <w:rFonts w:asciiTheme="minorHAnsi" w:hAnsiTheme="minorHAnsi"/>
          <w:b w:val="0"/>
          <w:sz w:val="22"/>
          <w:szCs w:val="22"/>
        </w:rPr>
        <w:t>you have c</w:t>
      </w:r>
      <w:r w:rsidR="005403B2" w:rsidRPr="00970C1B">
        <w:rPr>
          <w:rFonts w:asciiTheme="minorHAnsi" w:hAnsiTheme="minorHAnsi"/>
          <w:b w:val="0"/>
          <w:sz w:val="22"/>
          <w:szCs w:val="22"/>
        </w:rPr>
        <w:t>reated derivative works of the Deliverables</w:t>
      </w:r>
      <w:r w:rsidRPr="00970C1B">
        <w:rPr>
          <w:rFonts w:asciiTheme="minorHAnsi" w:hAnsiTheme="minorHAnsi"/>
          <w:b w:val="0"/>
          <w:sz w:val="22"/>
          <w:szCs w:val="22"/>
        </w:rPr>
        <w:t xml:space="preserve">, and distribute such derivative works, you will cause the </w:t>
      </w:r>
      <w:r w:rsidR="005403B2" w:rsidRPr="00970C1B">
        <w:rPr>
          <w:rFonts w:asciiTheme="minorHAnsi" w:hAnsiTheme="minorHAnsi"/>
          <w:b w:val="0"/>
          <w:sz w:val="22"/>
          <w:szCs w:val="22"/>
        </w:rPr>
        <w:t>modifications</w:t>
      </w:r>
      <w:r w:rsidRPr="00970C1B">
        <w:rPr>
          <w:rFonts w:asciiTheme="minorHAnsi" w:hAnsiTheme="minorHAnsi"/>
          <w:b w:val="0"/>
          <w:sz w:val="22"/>
          <w:szCs w:val="22"/>
        </w:rPr>
        <w:t xml:space="preserve"> to carry prominent notices so that recipients know that they are not receiving the original </w:t>
      </w:r>
      <w:r w:rsidR="005403B2" w:rsidRPr="00970C1B">
        <w:rPr>
          <w:rFonts w:asciiTheme="minorHAnsi" w:hAnsiTheme="minorHAnsi"/>
          <w:b w:val="0"/>
          <w:sz w:val="22"/>
          <w:szCs w:val="22"/>
        </w:rPr>
        <w:t>Deliverables</w:t>
      </w:r>
      <w:r w:rsidRPr="00970C1B">
        <w:rPr>
          <w:rFonts w:asciiTheme="minorHAnsi" w:hAnsiTheme="minorHAnsi"/>
          <w:b w:val="0"/>
          <w:sz w:val="22"/>
          <w:szCs w:val="22"/>
        </w:rPr>
        <w:t>. Such notices must state: (</w:t>
      </w:r>
      <w:proofErr w:type="spellStart"/>
      <w:r w:rsidRPr="00970C1B">
        <w:rPr>
          <w:rFonts w:asciiTheme="minorHAnsi" w:hAnsiTheme="minorHAnsi"/>
          <w:b w:val="0"/>
          <w:sz w:val="22"/>
          <w:szCs w:val="22"/>
        </w:rPr>
        <w:t>i</w:t>
      </w:r>
      <w:proofErr w:type="spellEnd"/>
      <w:r w:rsidRPr="00970C1B">
        <w:rPr>
          <w:rFonts w:asciiTheme="minorHAnsi" w:hAnsiTheme="minorHAnsi"/>
          <w:b w:val="0"/>
          <w:sz w:val="22"/>
          <w:szCs w:val="22"/>
        </w:rPr>
        <w:t xml:space="preserve">) that you have changed the </w:t>
      </w:r>
      <w:r w:rsidR="005403B2" w:rsidRPr="00970C1B">
        <w:rPr>
          <w:rFonts w:asciiTheme="minorHAnsi" w:hAnsiTheme="minorHAnsi"/>
          <w:b w:val="0"/>
          <w:sz w:val="22"/>
          <w:szCs w:val="22"/>
        </w:rPr>
        <w:t>Deliverables</w:t>
      </w:r>
      <w:r w:rsidRPr="00970C1B">
        <w:rPr>
          <w:rFonts w:asciiTheme="minorHAnsi" w:hAnsiTheme="minorHAnsi"/>
          <w:b w:val="0"/>
          <w:sz w:val="22"/>
          <w:szCs w:val="22"/>
        </w:rPr>
        <w:t xml:space="preserve">; </w:t>
      </w:r>
      <w:r w:rsidR="005403B2" w:rsidRPr="00970C1B">
        <w:rPr>
          <w:rFonts w:asciiTheme="minorHAnsi" w:hAnsiTheme="minorHAnsi"/>
          <w:b w:val="0"/>
          <w:sz w:val="22"/>
          <w:szCs w:val="22"/>
        </w:rPr>
        <w:t xml:space="preserve">(ii) what portions have changed, </w:t>
      </w:r>
      <w:r w:rsidRPr="00970C1B">
        <w:rPr>
          <w:rFonts w:asciiTheme="minorHAnsi" w:hAnsiTheme="minorHAnsi"/>
          <w:b w:val="0"/>
          <w:sz w:val="22"/>
          <w:szCs w:val="22"/>
        </w:rPr>
        <w:t>and (</w:t>
      </w:r>
      <w:r w:rsidR="005403B2" w:rsidRPr="00970C1B">
        <w:rPr>
          <w:rFonts w:asciiTheme="minorHAnsi" w:hAnsiTheme="minorHAnsi"/>
          <w:b w:val="0"/>
          <w:sz w:val="22"/>
          <w:szCs w:val="22"/>
        </w:rPr>
        <w:t>i</w:t>
      </w:r>
      <w:r w:rsidR="00970C1B" w:rsidRPr="00970C1B">
        <w:rPr>
          <w:rFonts w:asciiTheme="minorHAnsi" w:hAnsiTheme="minorHAnsi"/>
          <w:b w:val="0"/>
          <w:sz w:val="22"/>
          <w:szCs w:val="22"/>
        </w:rPr>
        <w:t>ii) the date of any changes.</w:t>
      </w:r>
    </w:p>
    <w:p w14:paraId="62B6E826" w14:textId="30178C95" w:rsidR="00260FBC" w:rsidRPr="00970C1B" w:rsidRDefault="00260FBC"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caps/>
          <w:sz w:val="22"/>
          <w:szCs w:val="22"/>
        </w:rPr>
        <w:t>License to the authors.</w:t>
      </w:r>
      <w:r w:rsidRPr="26AFEABF">
        <w:rPr>
          <w:rFonts w:asciiTheme="minorHAnsi" w:eastAsiaTheme="minorEastAsia" w:hAnsiTheme="minorHAnsi" w:cstheme="minorBidi"/>
          <w:b w:val="0"/>
          <w:bCs w:val="0"/>
          <w:sz w:val="22"/>
          <w:szCs w:val="22"/>
        </w:rPr>
        <w:t xml:space="preserve">  </w:t>
      </w:r>
      <w:r w:rsidR="003E078D" w:rsidRPr="26AFEABF">
        <w:rPr>
          <w:rFonts w:asciiTheme="minorHAnsi" w:eastAsiaTheme="minorEastAsia" w:hAnsiTheme="minorHAnsi" w:cstheme="minorBidi"/>
          <w:b w:val="0"/>
          <w:bCs w:val="0"/>
          <w:sz w:val="22"/>
          <w:szCs w:val="22"/>
        </w:rPr>
        <w:t>In the event you contribute code or oth</w:t>
      </w:r>
      <w:r w:rsidR="00733D67">
        <w:rPr>
          <w:rFonts w:asciiTheme="minorHAnsi" w:eastAsiaTheme="minorEastAsia" w:hAnsiTheme="minorHAnsi" w:cstheme="minorBidi"/>
          <w:b w:val="0"/>
          <w:bCs w:val="0"/>
          <w:sz w:val="22"/>
          <w:szCs w:val="22"/>
        </w:rPr>
        <w:t>er materials to this code base</w:t>
      </w:r>
      <w:r w:rsidR="004B06C4" w:rsidRPr="26AFEABF">
        <w:rPr>
          <w:rFonts w:asciiTheme="minorHAnsi" w:eastAsiaTheme="minorEastAsia" w:hAnsiTheme="minorHAnsi" w:cstheme="minorBidi"/>
          <w:b w:val="0"/>
          <w:bCs w:val="0"/>
          <w:sz w:val="22"/>
          <w:szCs w:val="22"/>
        </w:rPr>
        <w:t xml:space="preserve"> or otherwise provide the authors with modifications or derivatives of the Deliverables,</w:t>
      </w:r>
      <w:r w:rsidR="003E078D" w:rsidRPr="26AFEABF">
        <w:rPr>
          <w:rFonts w:asciiTheme="minorHAnsi" w:eastAsiaTheme="minorEastAsia" w:hAnsiTheme="minorHAnsi" w:cstheme="minorBidi"/>
          <w:b w:val="0"/>
          <w:bCs w:val="0"/>
          <w:sz w:val="22"/>
          <w:szCs w:val="22"/>
        </w:rPr>
        <w:t xml:space="preserve"> </w:t>
      </w:r>
      <w:r w:rsidR="004B06C4" w:rsidRPr="26AFEABF">
        <w:rPr>
          <w:rFonts w:asciiTheme="minorHAnsi" w:eastAsiaTheme="minorEastAsia" w:hAnsiTheme="minorHAnsi" w:cstheme="minorBidi"/>
          <w:b w:val="0"/>
          <w:bCs w:val="0"/>
          <w:sz w:val="22"/>
          <w:szCs w:val="22"/>
        </w:rPr>
        <w:t>you hereby grant the authors</w:t>
      </w:r>
      <w:r w:rsidRPr="26AFEABF">
        <w:rPr>
          <w:rFonts w:asciiTheme="minorHAnsi" w:eastAsiaTheme="minorEastAsia" w:hAnsiTheme="minorHAnsi" w:cstheme="minorBidi"/>
          <w:b w:val="0"/>
          <w:bCs w:val="0"/>
          <w:sz w:val="22"/>
          <w:szCs w:val="22"/>
        </w:rPr>
        <w:t xml:space="preserve">, without any restrictions or limitations, a non-exclusive, perpetual, irrevocable, royalty-free, assignable and sub-licensable license, to reproduce, publicly perform or display, install, use, modify, post, distribute, make and have made, sell and transfer </w:t>
      </w:r>
      <w:r w:rsidR="004B06C4" w:rsidRPr="26AFEABF">
        <w:rPr>
          <w:rFonts w:asciiTheme="minorHAnsi" w:eastAsiaTheme="minorEastAsia" w:hAnsiTheme="minorHAnsi" w:cstheme="minorBidi"/>
          <w:b w:val="0"/>
          <w:bCs w:val="0"/>
          <w:sz w:val="22"/>
          <w:szCs w:val="22"/>
        </w:rPr>
        <w:t>such contributions</w:t>
      </w:r>
      <w:r w:rsidR="00C7005B" w:rsidRPr="26AFEABF">
        <w:rPr>
          <w:rFonts w:asciiTheme="minorHAnsi" w:eastAsiaTheme="minorEastAsia" w:hAnsiTheme="minorHAnsi" w:cstheme="minorBidi"/>
          <w:b w:val="0"/>
          <w:bCs w:val="0"/>
          <w:sz w:val="22"/>
          <w:szCs w:val="22"/>
        </w:rPr>
        <w:t xml:space="preserve">, </w:t>
      </w:r>
      <w:r w:rsidRPr="26AFEABF">
        <w:rPr>
          <w:rFonts w:asciiTheme="minorHAnsi" w:eastAsiaTheme="minorEastAsia" w:hAnsiTheme="minorHAnsi" w:cstheme="minorBidi"/>
          <w:b w:val="0"/>
          <w:bCs w:val="0"/>
          <w:sz w:val="22"/>
          <w:szCs w:val="22"/>
        </w:rPr>
        <w:t xml:space="preserve">modifications </w:t>
      </w:r>
      <w:r w:rsidR="00C7005B" w:rsidRPr="26AFEABF">
        <w:rPr>
          <w:rFonts w:asciiTheme="minorHAnsi" w:eastAsiaTheme="minorEastAsia" w:hAnsiTheme="minorHAnsi" w:cstheme="minorBidi"/>
          <w:b w:val="0"/>
          <w:bCs w:val="0"/>
          <w:sz w:val="22"/>
          <w:szCs w:val="22"/>
        </w:rPr>
        <w:t xml:space="preserve">and derivatives </w:t>
      </w:r>
      <w:r w:rsidRPr="26AFEABF">
        <w:rPr>
          <w:rFonts w:asciiTheme="minorHAnsi" w:eastAsiaTheme="minorEastAsia" w:hAnsiTheme="minorHAnsi" w:cstheme="minorBidi"/>
          <w:b w:val="0"/>
          <w:bCs w:val="0"/>
          <w:sz w:val="22"/>
          <w:szCs w:val="22"/>
        </w:rPr>
        <w:t>for any purpose.</w:t>
      </w:r>
    </w:p>
    <w:p w14:paraId="6E3A6E4F" w14:textId="341F2B56" w:rsidR="00260FBC"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RESERVATION OF RIGHTS. </w:t>
      </w:r>
      <w:r w:rsidRPr="26AFEABF">
        <w:rPr>
          <w:rFonts w:asciiTheme="minorHAnsi" w:eastAsiaTheme="minorEastAsia" w:hAnsiTheme="minorHAnsi" w:cstheme="minorBidi"/>
          <w:b w:val="0"/>
          <w:bCs w:val="0"/>
          <w:sz w:val="22"/>
          <w:szCs w:val="22"/>
        </w:rPr>
        <w:t xml:space="preserve">The Deliverables are licensed, not sold. This Agreement only gives you some rights to use the Deliverables with respect to the intellectual property the authors own in the Deliverables and your rights are conditioned on you not receiving any license or other rights in any intellectual property other than the author's </w:t>
      </w:r>
      <w:proofErr w:type="gramStart"/>
      <w:r w:rsidRPr="26AFEABF">
        <w:rPr>
          <w:rFonts w:asciiTheme="minorHAnsi" w:eastAsiaTheme="minorEastAsia" w:hAnsiTheme="minorHAnsi" w:cstheme="minorBidi"/>
          <w:b w:val="0"/>
          <w:bCs w:val="0"/>
          <w:sz w:val="22"/>
          <w:szCs w:val="22"/>
        </w:rPr>
        <w:t>IP ,</w:t>
      </w:r>
      <w:proofErr w:type="gramEnd"/>
      <w:r w:rsidRPr="26AFEABF">
        <w:rPr>
          <w:rFonts w:asciiTheme="minorHAnsi" w:eastAsiaTheme="minorEastAsia" w:hAnsiTheme="minorHAnsi" w:cstheme="minorBidi"/>
          <w:b w:val="0"/>
          <w:bCs w:val="0"/>
          <w:sz w:val="22"/>
          <w:szCs w:val="22"/>
        </w:rPr>
        <w:t xml:space="preserve"> even if such license or rights are necessary for you to use the Deliverables. The authors reserve all other rights. The license from the authors under this Agreement only applies to the Deliverables as provided by the authors, not to any modifications or derivative works you make. In using the Deliverables, you must comply with any technical limitations in the Deliverables that may only allow you to use it in certain ways. You may not:</w:t>
      </w:r>
    </w:p>
    <w:p w14:paraId="6AF83D37" w14:textId="1C44C0FD"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W</w:t>
      </w:r>
      <w:r w:rsidR="00260FBC" w:rsidRPr="00970C1B">
        <w:rPr>
          <w:rFonts w:asciiTheme="minorHAnsi" w:hAnsiTheme="minorHAnsi"/>
          <w:b w:val="0"/>
          <w:sz w:val="22"/>
          <w:szCs w:val="22"/>
        </w:rPr>
        <w:t>ork around any</w:t>
      </w:r>
      <w:r w:rsidR="001015D7" w:rsidRPr="00970C1B">
        <w:rPr>
          <w:rFonts w:asciiTheme="minorHAnsi" w:hAnsiTheme="minorHAnsi"/>
          <w:b w:val="0"/>
          <w:sz w:val="22"/>
          <w:szCs w:val="22"/>
        </w:rPr>
        <w:t xml:space="preserve"> </w:t>
      </w:r>
      <w:r w:rsidR="00260FBC" w:rsidRPr="00970C1B">
        <w:rPr>
          <w:rFonts w:asciiTheme="minorHAnsi" w:hAnsiTheme="minorHAnsi"/>
          <w:b w:val="0"/>
          <w:sz w:val="22"/>
          <w:szCs w:val="22"/>
        </w:rPr>
        <w:t xml:space="preserve">technical limitations in the </w:t>
      </w:r>
      <w:r w:rsidR="00C7005B" w:rsidRPr="00970C1B">
        <w:rPr>
          <w:rFonts w:asciiTheme="minorHAnsi" w:hAnsiTheme="minorHAnsi"/>
          <w:b w:val="0"/>
          <w:sz w:val="22"/>
          <w:szCs w:val="22"/>
        </w:rPr>
        <w:t>Deliverables</w:t>
      </w:r>
      <w:r w:rsidR="00260FBC" w:rsidRPr="00970C1B">
        <w:rPr>
          <w:rFonts w:asciiTheme="minorHAnsi" w:hAnsiTheme="minorHAnsi"/>
          <w:b w:val="0"/>
          <w:sz w:val="22"/>
          <w:szCs w:val="22"/>
        </w:rPr>
        <w:t>;</w:t>
      </w:r>
    </w:p>
    <w:p w14:paraId="50515A25" w14:textId="7816DFF6"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R</w:t>
      </w:r>
      <w:r w:rsidR="00260FBC" w:rsidRPr="00970C1B">
        <w:rPr>
          <w:rFonts w:asciiTheme="minorHAnsi" w:hAnsiTheme="minorHAnsi"/>
          <w:b w:val="0"/>
          <w:sz w:val="22"/>
          <w:szCs w:val="22"/>
        </w:rPr>
        <w:t xml:space="preserve">everse engineer, decompile or disassemble the </w:t>
      </w:r>
      <w:r w:rsidR="001015D7" w:rsidRPr="00970C1B">
        <w:rPr>
          <w:rFonts w:asciiTheme="minorHAnsi" w:hAnsiTheme="minorHAnsi"/>
          <w:b w:val="0"/>
          <w:sz w:val="22"/>
          <w:szCs w:val="22"/>
        </w:rPr>
        <w:t>Deliverables</w:t>
      </w:r>
      <w:r w:rsidR="00260FBC" w:rsidRPr="00970C1B">
        <w:rPr>
          <w:rFonts w:asciiTheme="minorHAnsi" w:hAnsiTheme="minorHAnsi"/>
          <w:b w:val="0"/>
          <w:sz w:val="22"/>
          <w:szCs w:val="22"/>
        </w:rPr>
        <w:t>, except and only to the extent that applicable law expressly permits, despite this limitation;</w:t>
      </w:r>
    </w:p>
    <w:p w14:paraId="5049009D" w14:textId="7342E378" w:rsidR="008A50D2" w:rsidRPr="00970C1B" w:rsidRDefault="008E6327" w:rsidP="008A50D2">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U</w:t>
      </w:r>
      <w:r w:rsidR="008A50D2" w:rsidRPr="00970C1B">
        <w:rPr>
          <w:rFonts w:asciiTheme="minorHAnsi" w:hAnsiTheme="minorHAnsi"/>
          <w:b w:val="0"/>
          <w:sz w:val="22"/>
          <w:szCs w:val="22"/>
        </w:rPr>
        <w:t xml:space="preserve">se the </w:t>
      </w:r>
      <w:r w:rsidR="001015D7" w:rsidRPr="00970C1B">
        <w:rPr>
          <w:rFonts w:asciiTheme="minorHAnsi" w:hAnsiTheme="minorHAnsi"/>
          <w:b w:val="0"/>
          <w:sz w:val="22"/>
          <w:szCs w:val="22"/>
        </w:rPr>
        <w:t xml:space="preserve">Deliverables </w:t>
      </w:r>
      <w:r w:rsidR="008A50D2" w:rsidRPr="00970C1B">
        <w:rPr>
          <w:rFonts w:asciiTheme="minorHAnsi" w:hAnsiTheme="minorHAnsi"/>
          <w:b w:val="0"/>
          <w:sz w:val="22"/>
          <w:szCs w:val="22"/>
        </w:rPr>
        <w:t>for commercial software hosting services</w:t>
      </w:r>
      <w:r w:rsidR="001015D7" w:rsidRPr="00970C1B">
        <w:rPr>
          <w:rFonts w:asciiTheme="minorHAnsi" w:hAnsiTheme="minorHAnsi"/>
          <w:b w:val="0"/>
          <w:sz w:val="22"/>
          <w:szCs w:val="22"/>
        </w:rPr>
        <w:t xml:space="preserve"> or other commercial purposes</w:t>
      </w:r>
      <w:r w:rsidR="008A50D2" w:rsidRPr="00970C1B">
        <w:rPr>
          <w:rFonts w:asciiTheme="minorHAnsi" w:hAnsiTheme="minorHAnsi"/>
          <w:b w:val="0"/>
          <w:sz w:val="22"/>
          <w:szCs w:val="22"/>
        </w:rPr>
        <w:t xml:space="preserve">; </w:t>
      </w:r>
    </w:p>
    <w:p w14:paraId="58A5221B" w14:textId="07882FDD" w:rsidR="00732152" w:rsidRPr="00970C1B" w:rsidRDefault="00732152"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 xml:space="preserve">Publish the </w:t>
      </w:r>
      <w:r w:rsidR="001015D7" w:rsidRPr="00970C1B">
        <w:rPr>
          <w:rFonts w:asciiTheme="minorHAnsi" w:hAnsiTheme="minorHAnsi"/>
          <w:b w:val="0"/>
          <w:sz w:val="22"/>
          <w:szCs w:val="22"/>
        </w:rPr>
        <w:t>Deliverables</w:t>
      </w:r>
      <w:r w:rsidRPr="00970C1B">
        <w:rPr>
          <w:rFonts w:asciiTheme="minorHAnsi" w:hAnsiTheme="minorHAnsi"/>
          <w:b w:val="0"/>
          <w:sz w:val="22"/>
          <w:szCs w:val="22"/>
        </w:rPr>
        <w:t xml:space="preserve"> for others to copy;</w:t>
      </w:r>
    </w:p>
    <w:p w14:paraId="5BFC1E53" w14:textId="7609BD67"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M</w:t>
      </w:r>
      <w:r w:rsidR="00260FBC" w:rsidRPr="00970C1B">
        <w:rPr>
          <w:rFonts w:asciiTheme="minorHAnsi" w:hAnsiTheme="minorHAnsi"/>
          <w:b w:val="0"/>
          <w:sz w:val="22"/>
          <w:szCs w:val="22"/>
        </w:rPr>
        <w:t xml:space="preserve">ake more copies of the </w:t>
      </w:r>
      <w:r w:rsidR="001015D7" w:rsidRPr="00970C1B">
        <w:rPr>
          <w:rFonts w:asciiTheme="minorHAnsi" w:hAnsiTheme="minorHAnsi"/>
          <w:b w:val="0"/>
          <w:sz w:val="22"/>
          <w:szCs w:val="22"/>
        </w:rPr>
        <w:t xml:space="preserve">Deliverables </w:t>
      </w:r>
      <w:r w:rsidR="00260FBC" w:rsidRPr="00970C1B">
        <w:rPr>
          <w:rFonts w:asciiTheme="minorHAnsi" w:hAnsiTheme="minorHAnsi"/>
          <w:b w:val="0"/>
          <w:sz w:val="22"/>
          <w:szCs w:val="22"/>
        </w:rPr>
        <w:t xml:space="preserve">than specified in this </w:t>
      </w:r>
      <w:r w:rsidRPr="00970C1B">
        <w:rPr>
          <w:rFonts w:asciiTheme="minorHAnsi" w:hAnsiTheme="minorHAnsi"/>
          <w:b w:val="0"/>
          <w:sz w:val="22"/>
          <w:szCs w:val="22"/>
        </w:rPr>
        <w:t>Agreement</w:t>
      </w:r>
      <w:r w:rsidR="00260FBC" w:rsidRPr="00970C1B">
        <w:rPr>
          <w:rFonts w:asciiTheme="minorHAnsi" w:hAnsiTheme="minorHAnsi"/>
          <w:b w:val="0"/>
          <w:sz w:val="22"/>
          <w:szCs w:val="22"/>
        </w:rPr>
        <w:t xml:space="preserve"> or allowed by applicable law, despite this limitation;</w:t>
      </w:r>
      <w:r w:rsidR="009F6722" w:rsidRPr="00970C1B">
        <w:rPr>
          <w:rFonts w:asciiTheme="minorHAnsi" w:hAnsiTheme="minorHAnsi"/>
          <w:b w:val="0"/>
          <w:sz w:val="22"/>
          <w:szCs w:val="22"/>
        </w:rPr>
        <w:t xml:space="preserve"> or</w:t>
      </w:r>
    </w:p>
    <w:p w14:paraId="72242AAB" w14:textId="5FE38F8D" w:rsidR="00260FBC" w:rsidRPr="00970C1B" w:rsidRDefault="008E6327" w:rsidP="00C6701B">
      <w:pPr>
        <w:pStyle w:val="Heading2"/>
        <w:numPr>
          <w:ilvl w:val="3"/>
          <w:numId w:val="20"/>
        </w:numPr>
        <w:tabs>
          <w:tab w:val="left" w:pos="720"/>
        </w:tabs>
        <w:ind w:left="1080"/>
        <w:rPr>
          <w:rFonts w:asciiTheme="minorHAnsi" w:hAnsiTheme="minorHAnsi"/>
          <w:b w:val="0"/>
          <w:sz w:val="22"/>
          <w:szCs w:val="22"/>
        </w:rPr>
      </w:pPr>
      <w:r w:rsidRPr="00970C1B">
        <w:rPr>
          <w:rFonts w:asciiTheme="minorHAnsi" w:hAnsiTheme="minorHAnsi"/>
          <w:b w:val="0"/>
          <w:sz w:val="22"/>
          <w:szCs w:val="22"/>
        </w:rPr>
        <w:t>R</w:t>
      </w:r>
      <w:r w:rsidR="00260FBC" w:rsidRPr="00970C1B">
        <w:rPr>
          <w:rFonts w:asciiTheme="minorHAnsi" w:hAnsiTheme="minorHAnsi"/>
          <w:b w:val="0"/>
          <w:sz w:val="22"/>
          <w:szCs w:val="22"/>
        </w:rPr>
        <w:t xml:space="preserve">ent, lease or lend the </w:t>
      </w:r>
      <w:r w:rsidR="001015D7" w:rsidRPr="00970C1B">
        <w:rPr>
          <w:rFonts w:asciiTheme="minorHAnsi" w:hAnsiTheme="minorHAnsi"/>
          <w:b w:val="0"/>
          <w:sz w:val="22"/>
          <w:szCs w:val="22"/>
        </w:rPr>
        <w:t>Deliverables</w:t>
      </w:r>
      <w:r w:rsidR="009F6722" w:rsidRPr="00970C1B">
        <w:rPr>
          <w:rFonts w:asciiTheme="minorHAnsi" w:hAnsiTheme="minorHAnsi"/>
          <w:b w:val="0"/>
          <w:sz w:val="22"/>
          <w:szCs w:val="22"/>
        </w:rPr>
        <w:t>.</w:t>
      </w:r>
    </w:p>
    <w:p w14:paraId="15BF32A8" w14:textId="73EE6039" w:rsidR="006B4A5E"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FEEDBACK. </w:t>
      </w:r>
      <w:r w:rsidRPr="26AFEABF">
        <w:rPr>
          <w:rFonts w:asciiTheme="minorHAnsi" w:eastAsiaTheme="minorEastAsia" w:hAnsiTheme="minorHAnsi" w:cstheme="minorBidi"/>
          <w:b w:val="0"/>
          <w:bCs w:val="0"/>
          <w:sz w:val="22"/>
          <w:szCs w:val="22"/>
        </w:rPr>
        <w:t>Any feedback about the Deliverables provided by you to us is voluntarily given, and the authors shall be free to commercialize and use the feedback as it sees fit without obligation or restriction of any kind, even if the feedback is designated by you as confidential.  Such feedback shall be considered a contribution and licensed to the authors under the terms of Section 4 above.</w:t>
      </w:r>
    </w:p>
    <w:p w14:paraId="1F7DA038" w14:textId="78A27539" w:rsidR="006B4A5E"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CONFIDENTIALITY.  </w:t>
      </w:r>
      <w:r w:rsidRPr="26AFEABF">
        <w:rPr>
          <w:rFonts w:asciiTheme="minorHAnsi" w:eastAsiaTheme="minorEastAsia" w:hAnsiTheme="minorHAnsi" w:cstheme="minorBidi"/>
          <w:b w:val="0"/>
          <w:bCs w:val="0"/>
          <w:sz w:val="22"/>
          <w:szCs w:val="22"/>
        </w:rPr>
        <w:t>The Deliverables are confidential and proprietary to the authors and/or its suppliers.</w:t>
      </w:r>
    </w:p>
    <w:p w14:paraId="3178593D" w14:textId="6AC633D8" w:rsidR="006B4A5E" w:rsidRPr="00970C1B" w:rsidRDefault="001015D7" w:rsidP="006B4A5E">
      <w:pPr>
        <w:pStyle w:val="Heading2"/>
        <w:numPr>
          <w:ilvl w:val="1"/>
          <w:numId w:val="18"/>
        </w:numPr>
        <w:rPr>
          <w:rFonts w:asciiTheme="minorHAnsi" w:hAnsiTheme="minorHAnsi"/>
          <w:b w:val="0"/>
          <w:sz w:val="22"/>
          <w:szCs w:val="22"/>
        </w:rPr>
      </w:pPr>
      <w:r w:rsidRPr="00970C1B">
        <w:rPr>
          <w:rFonts w:asciiTheme="minorHAnsi" w:hAnsiTheme="minorHAnsi"/>
          <w:sz w:val="22"/>
          <w:szCs w:val="22"/>
        </w:rPr>
        <w:t>Disclosure</w:t>
      </w:r>
      <w:r w:rsidR="006B4A5E" w:rsidRPr="00970C1B">
        <w:rPr>
          <w:rFonts w:asciiTheme="minorHAnsi" w:hAnsiTheme="minorHAnsi"/>
          <w:sz w:val="22"/>
          <w:szCs w:val="22"/>
        </w:rPr>
        <w:t>.</w:t>
      </w:r>
      <w:r w:rsidR="006B4A5E" w:rsidRPr="00970C1B">
        <w:rPr>
          <w:rFonts w:asciiTheme="minorHAnsi" w:hAnsiTheme="minorHAnsi"/>
          <w:b w:val="0"/>
          <w:sz w:val="22"/>
          <w:szCs w:val="22"/>
        </w:rPr>
        <w:t xml:space="preserve"> </w:t>
      </w:r>
      <w:r w:rsidR="00936AD2" w:rsidRPr="00970C1B">
        <w:rPr>
          <w:rFonts w:asciiTheme="minorHAnsi" w:hAnsiTheme="minorHAnsi"/>
          <w:b w:val="0"/>
          <w:sz w:val="22"/>
          <w:szCs w:val="22"/>
        </w:rPr>
        <w:t xml:space="preserve"> </w:t>
      </w:r>
      <w:r w:rsidR="005A5884" w:rsidRPr="00970C1B">
        <w:rPr>
          <w:rFonts w:asciiTheme="minorHAnsi" w:hAnsiTheme="minorHAnsi"/>
          <w:b w:val="0"/>
          <w:sz w:val="22"/>
          <w:szCs w:val="22"/>
        </w:rPr>
        <w:t xml:space="preserve">During the Term, you may provide confidential access to the Deliverables only to your academic advisors, employees, and/or consultants who need to know the information for the </w:t>
      </w:r>
      <w:r w:rsidR="005A5884" w:rsidRPr="00970C1B">
        <w:rPr>
          <w:rFonts w:asciiTheme="minorHAnsi" w:hAnsiTheme="minorHAnsi"/>
          <w:b w:val="0"/>
          <w:sz w:val="22"/>
          <w:szCs w:val="22"/>
        </w:rPr>
        <w:lastRenderedPageBreak/>
        <w:t xml:space="preserve">purposes set forth in this Agreement provided that you have written agreements with them that protect the confidential information at least as much as this Agreement. The obligation not to disclose the Deliverables to third parties is perpetual, but </w:t>
      </w:r>
      <w:r w:rsidR="006B4A5E" w:rsidRPr="00970C1B">
        <w:rPr>
          <w:rFonts w:asciiTheme="minorHAnsi" w:hAnsiTheme="minorHAnsi"/>
          <w:sz w:val="22"/>
          <w:szCs w:val="22"/>
        </w:rPr>
        <w:t>five (5) years</w:t>
      </w:r>
      <w:r w:rsidR="006B4A5E" w:rsidRPr="00970C1B">
        <w:rPr>
          <w:rFonts w:asciiTheme="minorHAnsi" w:hAnsiTheme="minorHAnsi"/>
          <w:b w:val="0"/>
          <w:sz w:val="22"/>
          <w:szCs w:val="22"/>
        </w:rPr>
        <w:t xml:space="preserve"> after accessing or using the </w:t>
      </w:r>
      <w:r w:rsidRPr="00970C1B">
        <w:rPr>
          <w:rFonts w:asciiTheme="minorHAnsi" w:hAnsiTheme="minorHAnsi"/>
          <w:b w:val="0"/>
          <w:sz w:val="22"/>
          <w:szCs w:val="22"/>
        </w:rPr>
        <w:t>Deliverables</w:t>
      </w:r>
      <w:r w:rsidR="006B4A5E" w:rsidRPr="00970C1B">
        <w:rPr>
          <w:rFonts w:asciiTheme="minorHAnsi" w:hAnsiTheme="minorHAnsi"/>
          <w:b w:val="0"/>
          <w:sz w:val="22"/>
          <w:szCs w:val="22"/>
        </w:rPr>
        <w:t xml:space="preserve">, you may disclose confidential information </w:t>
      </w:r>
      <w:r w:rsidR="005A5884" w:rsidRPr="00970C1B">
        <w:rPr>
          <w:rFonts w:asciiTheme="minorHAnsi" w:hAnsiTheme="minorHAnsi"/>
          <w:b w:val="0"/>
          <w:sz w:val="22"/>
          <w:szCs w:val="22"/>
        </w:rPr>
        <w:t xml:space="preserve">regarding </w:t>
      </w:r>
      <w:r w:rsidRPr="00970C1B">
        <w:rPr>
          <w:rFonts w:asciiTheme="minorHAnsi" w:hAnsiTheme="minorHAnsi"/>
          <w:b w:val="0"/>
          <w:sz w:val="22"/>
          <w:szCs w:val="22"/>
        </w:rPr>
        <w:t xml:space="preserve">the Deliverables </w:t>
      </w:r>
      <w:r w:rsidR="005A5884" w:rsidRPr="00970C1B">
        <w:rPr>
          <w:rFonts w:asciiTheme="minorHAnsi" w:hAnsiTheme="minorHAnsi"/>
          <w:b w:val="0"/>
          <w:sz w:val="22"/>
          <w:szCs w:val="22"/>
        </w:rPr>
        <w:t xml:space="preserve">that was retained in your memory </w:t>
      </w:r>
      <w:r w:rsidR="006B4A5E" w:rsidRPr="00970C1B">
        <w:rPr>
          <w:rFonts w:asciiTheme="minorHAnsi" w:hAnsiTheme="minorHAnsi"/>
          <w:b w:val="0"/>
          <w:sz w:val="22"/>
          <w:szCs w:val="22"/>
        </w:rPr>
        <w:t xml:space="preserve">to third parties. </w:t>
      </w:r>
    </w:p>
    <w:p w14:paraId="71044B47" w14:textId="11DAE764" w:rsidR="006B4A5E" w:rsidRPr="00970C1B" w:rsidRDefault="006B4A5E" w:rsidP="006B4A5E">
      <w:pPr>
        <w:pStyle w:val="Heading2"/>
        <w:numPr>
          <w:ilvl w:val="1"/>
          <w:numId w:val="18"/>
        </w:numPr>
        <w:rPr>
          <w:rFonts w:asciiTheme="minorHAnsi" w:hAnsiTheme="minorHAnsi"/>
          <w:b w:val="0"/>
          <w:sz w:val="22"/>
          <w:szCs w:val="22"/>
        </w:rPr>
      </w:pPr>
      <w:r w:rsidRPr="00970C1B">
        <w:rPr>
          <w:rFonts w:asciiTheme="minorHAnsi" w:hAnsiTheme="minorHAnsi"/>
          <w:sz w:val="22"/>
          <w:szCs w:val="22"/>
        </w:rPr>
        <w:t xml:space="preserve">Survival. </w:t>
      </w:r>
      <w:r w:rsidRPr="00970C1B">
        <w:rPr>
          <w:rFonts w:asciiTheme="minorHAnsi" w:hAnsiTheme="minorHAnsi"/>
          <w:b w:val="0"/>
          <w:sz w:val="22"/>
          <w:szCs w:val="22"/>
        </w:rPr>
        <w:t xml:space="preserve">Your duty to protect confidential information survives this </w:t>
      </w:r>
      <w:r w:rsidR="008E6327" w:rsidRPr="00970C1B">
        <w:rPr>
          <w:rFonts w:asciiTheme="minorHAnsi" w:hAnsiTheme="minorHAnsi"/>
          <w:b w:val="0"/>
          <w:sz w:val="22"/>
          <w:szCs w:val="22"/>
        </w:rPr>
        <w:t>Agreement</w:t>
      </w:r>
      <w:r w:rsidRPr="00970C1B">
        <w:rPr>
          <w:rFonts w:asciiTheme="minorHAnsi" w:hAnsiTheme="minorHAnsi"/>
          <w:b w:val="0"/>
          <w:sz w:val="22"/>
          <w:szCs w:val="22"/>
        </w:rPr>
        <w:t>.</w:t>
      </w:r>
    </w:p>
    <w:p w14:paraId="5B93555E" w14:textId="74E99220" w:rsidR="00B75953" w:rsidRPr="00970C1B" w:rsidRDefault="26AFEABF" w:rsidP="26AFEABF">
      <w:pPr>
        <w:pStyle w:val="Heading2"/>
        <w:numPr>
          <w:ilvl w:val="1"/>
          <w:numId w:val="18"/>
        </w:numPr>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Exclusions.</w:t>
      </w:r>
      <w:r w:rsidRPr="26AFEABF">
        <w:rPr>
          <w:rFonts w:asciiTheme="minorHAnsi" w:eastAsiaTheme="minorEastAsia" w:hAnsiTheme="minorHAnsi" w:cstheme="minorBidi"/>
          <w:b w:val="0"/>
          <w:bCs w:val="0"/>
          <w:sz w:val="22"/>
          <w:szCs w:val="22"/>
        </w:rPr>
        <w:t xml:space="preserve"> You may disclose confidential information in response to a judicial or governmental order but you must first give written notice to The authors to allow it to seek a protective order or otherwise protect the information. Confidential information does not include information that: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xml:space="preserve">) becomes publicly known through no wrongful act; (ii) you received from a third party who did not breach confidentiality obligations to The authors or its suppliers; or (iii) you developed independently.] </w:t>
      </w:r>
    </w:p>
    <w:p w14:paraId="143EA985" w14:textId="1875CC01" w:rsidR="00B75953" w:rsidRPr="00970C1B" w:rsidRDefault="007C6F35" w:rsidP="00C6701B">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hAnsiTheme="minorHAnsi"/>
          <w:sz w:val="22"/>
          <w:szCs w:val="22"/>
        </w:rPr>
        <w:t xml:space="preserve">DATA ONLY: </w:t>
      </w:r>
      <w:r w:rsidR="00B75953" w:rsidRPr="00970C1B">
        <w:rPr>
          <w:rFonts w:asciiTheme="minorHAnsi" w:hAnsiTheme="minorHAnsi"/>
          <w:sz w:val="22"/>
          <w:szCs w:val="22"/>
        </w:rPr>
        <w:t xml:space="preserve">PROTECTION OF PERSONAL INFORMATION. </w:t>
      </w:r>
    </w:p>
    <w:p w14:paraId="7AC8EEC2" w14:textId="74601827" w:rsidR="00B75953" w:rsidRPr="00970C1B" w:rsidRDefault="26AFEABF" w:rsidP="26AFEABF">
      <w:pPr>
        <w:pStyle w:val="Heading2"/>
        <w:numPr>
          <w:ilvl w:val="1"/>
          <w:numId w:val="25"/>
        </w:numPr>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b w:val="0"/>
          <w:bCs w:val="0"/>
          <w:sz w:val="22"/>
          <w:szCs w:val="22"/>
        </w:rPr>
        <w:t>The Dataset may include Personal Information. “Personal Information” or “PII” means any information in the Dataset or otherwise provided by The authors or that you receive under the terms of this Agreement: (</w:t>
      </w:r>
      <w:proofErr w:type="spellStart"/>
      <w:r w:rsidRPr="26AFEABF">
        <w:rPr>
          <w:rFonts w:asciiTheme="minorHAnsi" w:eastAsiaTheme="minorEastAsia" w:hAnsiTheme="minorHAnsi" w:cstheme="minorBidi"/>
          <w:b w:val="0"/>
          <w:bCs w:val="0"/>
          <w:sz w:val="22"/>
          <w:szCs w:val="22"/>
        </w:rPr>
        <w:t>i</w:t>
      </w:r>
      <w:proofErr w:type="spellEnd"/>
      <w:r w:rsidRPr="26AFEABF">
        <w:rPr>
          <w:rFonts w:asciiTheme="minorHAnsi" w:eastAsiaTheme="minorEastAsia" w:hAnsiTheme="minorHAnsi" w:cstheme="minorBidi"/>
          <w:b w:val="0"/>
          <w:bCs w:val="0"/>
          <w:sz w:val="22"/>
          <w:szCs w:val="22"/>
        </w:rPr>
        <w:t>) that identifies or can be used to identify, contact, or locate the person to whom such information pertains; or (ii) from which identification or contact information of a person can be derived. PII includes, but is not limited to: name, address, phone number, fax number, e-mail address, social security number or other government-issued identifier, medical profile, persistent unique identifier, and credit card information.  To the extent any other information (such as a personal profile, unique identifier, biometric information, or IP address) is associated or combined with PII, that information is also PII</w:t>
      </w:r>
    </w:p>
    <w:p w14:paraId="097C7C18" w14:textId="51A2B119" w:rsidR="00B75953" w:rsidRPr="00970C1B" w:rsidRDefault="00B75953" w:rsidP="00B75953">
      <w:pPr>
        <w:pStyle w:val="Heading2"/>
        <w:numPr>
          <w:ilvl w:val="1"/>
          <w:numId w:val="25"/>
        </w:numPr>
        <w:rPr>
          <w:rFonts w:asciiTheme="minorHAnsi" w:hAnsiTheme="minorHAnsi"/>
          <w:sz w:val="22"/>
          <w:szCs w:val="22"/>
        </w:rPr>
      </w:pPr>
      <w:r w:rsidRPr="00970C1B">
        <w:rPr>
          <w:rFonts w:asciiTheme="minorHAnsi" w:hAnsiTheme="minorHAnsi"/>
          <w:b w:val="0"/>
          <w:sz w:val="22"/>
          <w:szCs w:val="22"/>
        </w:rPr>
        <w:t>You may incidentally access PII within the Dataset while using the Dataset. You will not use such PII for any purpose. You must destroy the PII with the Dataset as required under this Agreement. You will not use PII to contact any person. You will keep PII in strict confidence. You will not share any PII that is collected or in your possession with any third party for any reason.</w:t>
      </w:r>
    </w:p>
    <w:p w14:paraId="07B162B0" w14:textId="7F0A2F34" w:rsidR="00B75953" w:rsidRPr="00970C1B" w:rsidRDefault="00B75953" w:rsidP="00B75953">
      <w:pPr>
        <w:pStyle w:val="Heading2"/>
        <w:numPr>
          <w:ilvl w:val="1"/>
          <w:numId w:val="25"/>
        </w:numPr>
        <w:rPr>
          <w:rFonts w:asciiTheme="minorHAnsi" w:hAnsiTheme="minorHAnsi"/>
          <w:sz w:val="22"/>
          <w:szCs w:val="22"/>
        </w:rPr>
      </w:pPr>
      <w:r w:rsidRPr="00970C1B">
        <w:rPr>
          <w:rFonts w:asciiTheme="minorHAnsi" w:hAnsiTheme="minorHAnsi"/>
          <w:b w:val="0"/>
          <w:sz w:val="22"/>
          <w:szCs w:val="22"/>
        </w:rPr>
        <w:t>You will take reasonable steps to protect PII in your possession from unauthorized use, access, disclosure, alteration or destruction. Security measures will include access controls, encryption or other means, where appropriate.</w:t>
      </w:r>
    </w:p>
    <w:p w14:paraId="3B9389B2" w14:textId="3F75A112" w:rsidR="00634E3D"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NO SUPPORT.</w:t>
      </w:r>
      <w:r w:rsidRPr="26AFEABF">
        <w:rPr>
          <w:rFonts w:ascii="Calibri,Times New Roman" w:eastAsia="Calibri,Times New Roman" w:hAnsi="Calibri,Times New Roman" w:cs="Calibri,Times New Roman"/>
          <w:b w:val="0"/>
          <w:bCs w:val="0"/>
          <w:sz w:val="22"/>
          <w:szCs w:val="22"/>
        </w:rPr>
        <w:t xml:space="preserve"> The authors are under no obligation to provide any support or additional materials for the Deliverables.  Nor are the authors obligated to update or use the Deliverables.</w:t>
      </w:r>
    </w:p>
    <w:p w14:paraId="09BDE01A" w14:textId="65AB9D29" w:rsidR="00260FBC"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 xml:space="preserve">TERM; TERMINATION. </w:t>
      </w:r>
      <w:r w:rsidRPr="26AFEABF">
        <w:rPr>
          <w:rFonts w:asciiTheme="minorHAnsi" w:eastAsiaTheme="minorEastAsia" w:hAnsiTheme="minorHAnsi" w:cstheme="minorBidi"/>
          <w:b w:val="0"/>
          <w:bCs w:val="0"/>
          <w:sz w:val="22"/>
          <w:szCs w:val="22"/>
        </w:rPr>
        <w:t>The term of this Agreement will commence upon your acceptance of these license terms and conditions and will continue indefinitely unless terminated earlier as provided herein. If you breach this Agreement or if you sue the authors or any other party over intellectual property that you think may apply to or read on the Deliverables or anyone's use of the Deliverables, this Agreement (and your license and rights obtained herein) terminate automatically. If this Agreement expires or is terminated, you must cease all activities related to the Deliverables and any derivative works or modifications and return or certify destruction of the Deliverables and all copies.  Only sections 4 and sections 6 through 17 shall survive expiration or termination.</w:t>
      </w:r>
    </w:p>
    <w:p w14:paraId="5E71EC5A" w14:textId="1FDCC6CD" w:rsidR="00C2226D"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lastRenderedPageBreak/>
        <w:t xml:space="preserve">EXPORT RESTRICTIONS. </w:t>
      </w:r>
      <w:r w:rsidRPr="26AFEABF">
        <w:rPr>
          <w:rFonts w:asciiTheme="minorHAnsi" w:eastAsiaTheme="minorEastAsia" w:hAnsiTheme="minorHAnsi" w:cstheme="minorBidi"/>
          <w:b w:val="0"/>
          <w:bCs w:val="0"/>
          <w:sz w:val="22"/>
          <w:szCs w:val="22"/>
        </w:rPr>
        <w:t xml:space="preserve">The Deliverables are subject to United States export laws and regulations. You must comply with all domestic and international export laws and regulations that apply to the Deliverables. These laws include restrictions on destinations, end users and end use. </w:t>
      </w:r>
    </w:p>
    <w:p w14:paraId="72B4FB03" w14:textId="0A05BCB1" w:rsidR="00C2226D" w:rsidRPr="00970C1B" w:rsidRDefault="00260FBC" w:rsidP="26AFEABF">
      <w:pPr>
        <w:pStyle w:val="Heading2"/>
        <w:numPr>
          <w:ilvl w:val="0"/>
          <w:numId w:val="24"/>
        </w:numPr>
        <w:tabs>
          <w:tab w:val="left" w:pos="450"/>
        </w:tabs>
        <w:ind w:left="450" w:hanging="450"/>
        <w:rPr>
          <w:rFonts w:asciiTheme="minorHAnsi" w:eastAsiaTheme="minorEastAsia" w:hAnsiTheme="minorHAnsi" w:cstheme="minorBidi"/>
          <w:sz w:val="22"/>
          <w:szCs w:val="22"/>
        </w:rPr>
      </w:pPr>
      <w:r w:rsidRPr="26AFEABF">
        <w:rPr>
          <w:rFonts w:asciiTheme="minorHAnsi" w:eastAsiaTheme="minorEastAsia" w:hAnsiTheme="minorHAnsi" w:cstheme="minorBidi"/>
          <w:sz w:val="22"/>
          <w:szCs w:val="22"/>
        </w:rPr>
        <w:t xml:space="preserve">ENTIRE AGREEMENT. </w:t>
      </w:r>
      <w:r w:rsidRPr="26AFEABF">
        <w:rPr>
          <w:rFonts w:asciiTheme="minorHAnsi" w:eastAsiaTheme="minorEastAsia" w:hAnsiTheme="minorHAnsi" w:cstheme="minorBidi"/>
          <w:b w:val="0"/>
          <w:bCs w:val="0"/>
          <w:sz w:val="22"/>
          <w:szCs w:val="22"/>
        </w:rPr>
        <w:t xml:space="preserve">This </w:t>
      </w:r>
      <w:r w:rsidR="008E6327" w:rsidRPr="26AFEABF">
        <w:rPr>
          <w:rFonts w:asciiTheme="minorHAnsi" w:eastAsiaTheme="minorEastAsia" w:hAnsiTheme="minorHAnsi" w:cstheme="minorBidi"/>
          <w:b w:val="0"/>
          <w:bCs w:val="0"/>
          <w:sz w:val="22"/>
          <w:szCs w:val="22"/>
        </w:rPr>
        <w:t>Agreement</w:t>
      </w:r>
      <w:r w:rsidR="00C2226D" w:rsidRPr="26AFEABF">
        <w:rPr>
          <w:rFonts w:asciiTheme="minorHAnsi" w:eastAsiaTheme="minorEastAsia" w:hAnsiTheme="minorHAnsi" w:cstheme="minorBidi"/>
          <w:b w:val="0"/>
          <w:bCs w:val="0"/>
          <w:sz w:val="22"/>
          <w:szCs w:val="22"/>
        </w:rPr>
        <w:t>, any exhibits</w:t>
      </w:r>
      <w:r w:rsidRPr="26AFEABF">
        <w:rPr>
          <w:rFonts w:asciiTheme="minorHAnsi" w:eastAsiaTheme="minorEastAsia" w:hAnsiTheme="minorHAnsi" w:cstheme="minorBidi"/>
          <w:b w:val="0"/>
          <w:bCs w:val="0"/>
          <w:sz w:val="22"/>
          <w:szCs w:val="22"/>
        </w:rPr>
        <w:t xml:space="preserve">, and the terms for </w:t>
      </w:r>
      <w:r w:rsidR="00F841BA" w:rsidRPr="26AFEABF">
        <w:rPr>
          <w:rFonts w:asciiTheme="minorHAnsi" w:eastAsiaTheme="minorEastAsia" w:hAnsiTheme="minorHAnsi" w:cstheme="minorBidi"/>
          <w:b w:val="0"/>
          <w:bCs w:val="0"/>
          <w:sz w:val="22"/>
          <w:szCs w:val="22"/>
        </w:rPr>
        <w:t xml:space="preserve">any </w:t>
      </w:r>
      <w:r w:rsidRPr="26AFEABF">
        <w:rPr>
          <w:rFonts w:asciiTheme="minorHAnsi" w:eastAsiaTheme="minorEastAsia" w:hAnsiTheme="minorHAnsi" w:cstheme="minorBidi"/>
          <w:b w:val="0"/>
          <w:bCs w:val="0"/>
          <w:sz w:val="22"/>
          <w:szCs w:val="22"/>
        </w:rPr>
        <w:t xml:space="preserve">supplements, updates, Internet-based services </w:t>
      </w:r>
      <w:r w:rsidR="00F841BA" w:rsidRPr="26AFEABF">
        <w:rPr>
          <w:rFonts w:asciiTheme="minorHAnsi" w:eastAsiaTheme="minorEastAsia" w:hAnsiTheme="minorHAnsi" w:cstheme="minorBidi"/>
          <w:b w:val="0"/>
          <w:bCs w:val="0"/>
          <w:sz w:val="22"/>
          <w:szCs w:val="22"/>
        </w:rPr>
        <w:t xml:space="preserve">or </w:t>
      </w:r>
      <w:r w:rsidRPr="26AFEABF">
        <w:rPr>
          <w:rFonts w:asciiTheme="minorHAnsi" w:eastAsiaTheme="minorEastAsia" w:hAnsiTheme="minorHAnsi" w:cstheme="minorBidi"/>
          <w:b w:val="0"/>
          <w:bCs w:val="0"/>
          <w:sz w:val="22"/>
          <w:szCs w:val="22"/>
        </w:rPr>
        <w:t xml:space="preserve">support services that you use, are the entire agreement for the </w:t>
      </w:r>
      <w:r w:rsidR="00F841BA" w:rsidRPr="26AFEABF">
        <w:rPr>
          <w:rFonts w:asciiTheme="minorHAnsi" w:eastAsiaTheme="minorEastAsia" w:hAnsiTheme="minorHAnsi" w:cstheme="minorBidi"/>
          <w:b w:val="0"/>
          <w:bCs w:val="0"/>
          <w:sz w:val="22"/>
          <w:szCs w:val="22"/>
        </w:rPr>
        <w:t>Deliverables</w:t>
      </w:r>
      <w:r w:rsidRPr="26AFEABF">
        <w:rPr>
          <w:rFonts w:asciiTheme="minorHAnsi" w:eastAsiaTheme="minorEastAsia" w:hAnsiTheme="minorHAnsi" w:cstheme="minorBidi"/>
          <w:b w:val="0"/>
          <w:bCs w:val="0"/>
          <w:sz w:val="22"/>
          <w:szCs w:val="22"/>
        </w:rPr>
        <w:t xml:space="preserve"> and support services.</w:t>
      </w:r>
      <w:r w:rsidRPr="26AFEABF">
        <w:rPr>
          <w:rFonts w:asciiTheme="minorHAnsi" w:eastAsiaTheme="minorEastAsia" w:hAnsiTheme="minorHAnsi" w:cstheme="minorBidi"/>
          <w:caps/>
          <w:sz w:val="22"/>
          <w:szCs w:val="22"/>
        </w:rPr>
        <w:t xml:space="preserve"> </w:t>
      </w:r>
    </w:p>
    <w:p w14:paraId="0F55DC22" w14:textId="46DACFA8" w:rsidR="00C2226D" w:rsidRPr="00970C1B" w:rsidRDefault="00C2226D" w:rsidP="00C6701B">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eastAsiaTheme="minorEastAsia" w:hAnsiTheme="minorHAnsi" w:cstheme="minorBidi"/>
          <w:sz w:val="22"/>
          <w:szCs w:val="22"/>
        </w:rPr>
        <w:t>SEVERABILITY.</w:t>
      </w:r>
      <w:r w:rsidRPr="00970C1B">
        <w:rPr>
          <w:rFonts w:asciiTheme="minorHAnsi" w:eastAsiaTheme="minorHAnsi" w:hAnsiTheme="minorHAnsi" w:cstheme="minorBidi"/>
          <w:sz w:val="22"/>
          <w:szCs w:val="22"/>
        </w:rPr>
        <w:t xml:space="preserve"> </w:t>
      </w:r>
      <w:r w:rsidRPr="00970C1B">
        <w:rPr>
          <w:rFonts w:asciiTheme="minorHAnsi" w:eastAsiaTheme="minorEastAsia" w:hAnsiTheme="minorHAnsi" w:cstheme="minorBidi"/>
          <w:b w:val="0"/>
          <w:sz w:val="22"/>
          <w:szCs w:val="22"/>
        </w:rPr>
        <w:t xml:space="preserve">If any court of competent jurisdiction determines that any provision of this </w:t>
      </w:r>
      <w:r w:rsidR="008E6327" w:rsidRPr="00970C1B">
        <w:rPr>
          <w:rFonts w:asciiTheme="minorHAnsi" w:eastAsiaTheme="minorEastAsia" w:hAnsiTheme="minorHAnsi" w:cstheme="minorBidi"/>
          <w:b w:val="0"/>
          <w:sz w:val="22"/>
          <w:szCs w:val="22"/>
        </w:rPr>
        <w:t>Agreement</w:t>
      </w:r>
      <w:r w:rsidRPr="00970C1B">
        <w:rPr>
          <w:rFonts w:asciiTheme="minorHAnsi" w:eastAsiaTheme="minorEastAsia" w:hAnsiTheme="minorHAnsi" w:cstheme="minorBidi"/>
          <w:b w:val="0"/>
          <w:sz w:val="22"/>
          <w:szCs w:val="22"/>
        </w:rPr>
        <w:t xml:space="preserve"> is illegal, invalid or unenforceable, the remaining provisions will remain in full force and effect</w:t>
      </w:r>
      <w:r w:rsidR="00D354EC" w:rsidRPr="00970C1B">
        <w:rPr>
          <w:rFonts w:asciiTheme="minorHAnsi" w:eastAsiaTheme="minorEastAsia" w:hAnsiTheme="minorHAnsi" w:cstheme="minorBidi"/>
          <w:b w:val="0"/>
          <w:sz w:val="22"/>
          <w:szCs w:val="22"/>
        </w:rPr>
        <w:t xml:space="preserve"> provided the intent of the parties can be preserved</w:t>
      </w:r>
      <w:r w:rsidRPr="00970C1B">
        <w:rPr>
          <w:rFonts w:asciiTheme="minorHAnsi" w:eastAsiaTheme="minorEastAsia" w:hAnsiTheme="minorHAnsi" w:cstheme="minorBidi"/>
          <w:b w:val="0"/>
          <w:sz w:val="22"/>
          <w:szCs w:val="22"/>
        </w:rPr>
        <w:t xml:space="preserve">.  </w:t>
      </w:r>
    </w:p>
    <w:p w14:paraId="75B3FA0F" w14:textId="3D71E9ED" w:rsidR="00260FBC" w:rsidRPr="00970C1B" w:rsidRDefault="00260FBC" w:rsidP="00C6701B">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hAnsiTheme="minorHAnsi"/>
          <w:caps/>
          <w:sz w:val="22"/>
          <w:szCs w:val="22"/>
        </w:rPr>
        <w:t>Governing Law and Venue.</w:t>
      </w:r>
      <w:r w:rsidRPr="00970C1B">
        <w:rPr>
          <w:rFonts w:asciiTheme="minorHAnsi" w:hAnsiTheme="minorHAnsi"/>
          <w:sz w:val="22"/>
          <w:szCs w:val="22"/>
        </w:rPr>
        <w:t xml:space="preserve"> </w:t>
      </w:r>
      <w:r w:rsidRPr="00970C1B">
        <w:rPr>
          <w:rFonts w:asciiTheme="minorHAnsi" w:hAnsiTheme="minorHAnsi"/>
          <w:b w:val="0"/>
          <w:sz w:val="22"/>
          <w:szCs w:val="22"/>
        </w:rPr>
        <w:t xml:space="preserve">This </w:t>
      </w:r>
      <w:r w:rsidR="008E6327" w:rsidRPr="00970C1B">
        <w:rPr>
          <w:rFonts w:asciiTheme="minorHAnsi" w:hAnsiTheme="minorHAnsi"/>
          <w:b w:val="0"/>
          <w:sz w:val="22"/>
          <w:szCs w:val="22"/>
        </w:rPr>
        <w:t>Agreement</w:t>
      </w:r>
      <w:r w:rsidRPr="00970C1B">
        <w:rPr>
          <w:rFonts w:asciiTheme="minorHAnsi" w:hAnsiTheme="minorHAnsi"/>
          <w:b w:val="0"/>
          <w:sz w:val="22"/>
          <w:szCs w:val="22"/>
        </w:rPr>
        <w:t xml:space="preserve">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w:t>
      </w:r>
      <w:r w:rsidR="008E6327" w:rsidRPr="00970C1B">
        <w:rPr>
          <w:rFonts w:asciiTheme="minorHAnsi" w:hAnsiTheme="minorHAnsi"/>
          <w:b w:val="0"/>
          <w:sz w:val="22"/>
          <w:szCs w:val="22"/>
        </w:rPr>
        <w:t>Agreement</w:t>
      </w:r>
      <w:r w:rsidRPr="00970C1B">
        <w:rPr>
          <w:rFonts w:asciiTheme="minorHAnsi" w:hAnsiTheme="minorHAnsi"/>
          <w:b w:val="0"/>
          <w:sz w:val="22"/>
          <w:szCs w:val="22"/>
        </w:rPr>
        <w:t>.</w:t>
      </w:r>
      <w:r w:rsidRPr="00970C1B">
        <w:rPr>
          <w:rFonts w:asciiTheme="minorHAnsi" w:eastAsia="SimSun" w:hAnsiTheme="minorHAnsi"/>
          <w:sz w:val="22"/>
          <w:szCs w:val="22"/>
        </w:rPr>
        <w:t xml:space="preserve"> </w:t>
      </w:r>
    </w:p>
    <w:p w14:paraId="40C9AEB6" w14:textId="6051753C" w:rsidR="005A457F" w:rsidRPr="00970C1B" w:rsidRDefault="00260FBC" w:rsidP="005A457F">
      <w:pPr>
        <w:pStyle w:val="Heading2"/>
        <w:numPr>
          <w:ilvl w:val="0"/>
          <w:numId w:val="24"/>
        </w:numPr>
        <w:tabs>
          <w:tab w:val="left" w:pos="450"/>
        </w:tabs>
        <w:ind w:left="450" w:hanging="450"/>
        <w:rPr>
          <w:rFonts w:asciiTheme="minorHAnsi" w:hAnsiTheme="minorHAnsi"/>
          <w:b w:val="0"/>
          <w:sz w:val="22"/>
          <w:szCs w:val="22"/>
        </w:rPr>
      </w:pPr>
      <w:r w:rsidRPr="00970C1B">
        <w:rPr>
          <w:rFonts w:asciiTheme="minorHAnsi" w:eastAsia="SimSun" w:hAnsiTheme="minorHAnsi"/>
          <w:sz w:val="22"/>
          <w:szCs w:val="22"/>
        </w:rPr>
        <w:t>LEGAL EFFECT.</w:t>
      </w:r>
      <w:r w:rsidRPr="00970C1B">
        <w:rPr>
          <w:rFonts w:asciiTheme="minorHAnsi" w:eastAsia="SimSun" w:hAnsiTheme="minorHAnsi"/>
          <w:b w:val="0"/>
          <w:bCs w:val="0"/>
          <w:sz w:val="22"/>
          <w:szCs w:val="22"/>
        </w:rPr>
        <w:t xml:space="preserve"> This </w:t>
      </w:r>
      <w:r w:rsidR="008E6327" w:rsidRPr="00970C1B">
        <w:rPr>
          <w:rFonts w:asciiTheme="minorHAnsi" w:eastAsia="SimSun" w:hAnsiTheme="minorHAnsi"/>
          <w:b w:val="0"/>
          <w:bCs w:val="0"/>
          <w:sz w:val="22"/>
          <w:szCs w:val="22"/>
        </w:rPr>
        <w:t>Agreement</w:t>
      </w:r>
      <w:r w:rsidRPr="00970C1B">
        <w:rPr>
          <w:rFonts w:asciiTheme="minorHAnsi" w:eastAsia="SimSun" w:hAnsiTheme="minorHAnsi"/>
          <w:b w:val="0"/>
          <w:bCs w:val="0"/>
          <w:sz w:val="22"/>
          <w:szCs w:val="22"/>
        </w:rPr>
        <w:t xml:space="preserve"> describes certain legal rights. You may have other rights under the laws of your country.</w:t>
      </w:r>
      <w:r w:rsidR="004B06C4" w:rsidRPr="00970C1B">
        <w:rPr>
          <w:rFonts w:asciiTheme="minorHAnsi" w:eastAsia="SimSun" w:hAnsiTheme="minorHAnsi"/>
          <w:b w:val="0"/>
          <w:bCs w:val="0"/>
          <w:sz w:val="22"/>
          <w:szCs w:val="22"/>
        </w:rPr>
        <w:t xml:space="preserve">  </w:t>
      </w:r>
      <w:r w:rsidRPr="00970C1B">
        <w:rPr>
          <w:rFonts w:asciiTheme="minorHAnsi" w:eastAsia="SimSun" w:hAnsiTheme="minorHAnsi"/>
          <w:b w:val="0"/>
          <w:bCs w:val="0"/>
          <w:sz w:val="22"/>
          <w:szCs w:val="22"/>
        </w:rPr>
        <w:t xml:space="preserve">This </w:t>
      </w:r>
      <w:r w:rsidR="008E6327" w:rsidRPr="00970C1B">
        <w:rPr>
          <w:rFonts w:asciiTheme="minorHAnsi" w:eastAsia="SimSun" w:hAnsiTheme="minorHAnsi"/>
          <w:b w:val="0"/>
          <w:bCs w:val="0"/>
          <w:sz w:val="22"/>
          <w:szCs w:val="22"/>
        </w:rPr>
        <w:t>Agreement</w:t>
      </w:r>
      <w:r w:rsidRPr="00970C1B">
        <w:rPr>
          <w:rFonts w:asciiTheme="minorHAnsi" w:eastAsia="SimSun" w:hAnsiTheme="minorHAnsi"/>
          <w:b w:val="0"/>
          <w:bCs w:val="0"/>
          <w:sz w:val="22"/>
          <w:szCs w:val="22"/>
        </w:rPr>
        <w:t xml:space="preserve"> does not change your rights under the laws of your country if the laws of your country do not permit it to do so.</w:t>
      </w:r>
      <w:r w:rsidRPr="00970C1B">
        <w:rPr>
          <w:rFonts w:asciiTheme="minorHAnsi" w:hAnsiTheme="minorHAnsi"/>
          <w:sz w:val="22"/>
          <w:szCs w:val="22"/>
        </w:rPr>
        <w:t xml:space="preserve"> </w:t>
      </w:r>
    </w:p>
    <w:p w14:paraId="63B9D5F2" w14:textId="086167D9" w:rsidR="005A457F" w:rsidRPr="00970C1B" w:rsidRDefault="26AFEABF"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Calibri," w:eastAsia="Calibri," w:hAnsi="Calibri," w:cs="Calibri,"/>
          <w:sz w:val="22"/>
          <w:szCs w:val="22"/>
        </w:rPr>
        <w:t xml:space="preserve">NO ASSIGNMENT. </w:t>
      </w:r>
      <w:r w:rsidRPr="26AFEABF">
        <w:rPr>
          <w:rFonts w:ascii="Calibri," w:eastAsia="Calibri," w:hAnsi="Calibri," w:cs="Calibri,"/>
          <w:b w:val="0"/>
          <w:bCs w:val="0"/>
          <w:sz w:val="22"/>
          <w:szCs w:val="22"/>
        </w:rPr>
        <w:t xml:space="preserve">You may not assign this Agreement or any rights or obligations hereunder, except with the authors' express written consent. Any attempted assignment in violation of this section will be void. </w:t>
      </w:r>
    </w:p>
    <w:p w14:paraId="63605AB8" w14:textId="4585DCF7" w:rsidR="00C526A5" w:rsidRPr="00970C1B" w:rsidRDefault="00260FBC" w:rsidP="26AFEABF">
      <w:pPr>
        <w:pStyle w:val="Heading2"/>
        <w:numPr>
          <w:ilvl w:val="0"/>
          <w:numId w:val="24"/>
        </w:numPr>
        <w:tabs>
          <w:tab w:val="left" w:pos="450"/>
        </w:tabs>
        <w:ind w:left="450" w:hanging="450"/>
        <w:rPr>
          <w:rFonts w:asciiTheme="minorHAnsi" w:eastAsiaTheme="minorEastAsia" w:hAnsiTheme="minorHAnsi" w:cstheme="minorBidi"/>
          <w:b w:val="0"/>
          <w:bCs w:val="0"/>
          <w:sz w:val="22"/>
          <w:szCs w:val="22"/>
        </w:rPr>
      </w:pPr>
      <w:r w:rsidRPr="26AFEABF">
        <w:rPr>
          <w:rFonts w:asciiTheme="minorHAnsi" w:eastAsiaTheme="minorEastAsia" w:hAnsiTheme="minorHAnsi" w:cstheme="minorBidi"/>
          <w:sz w:val="22"/>
          <w:szCs w:val="22"/>
        </w:rPr>
        <w:t>DISCLAIMER OF WARRANTY</w:t>
      </w:r>
      <w:r w:rsidR="00634E3D" w:rsidRPr="26AFEABF">
        <w:rPr>
          <w:rFonts w:asciiTheme="minorHAnsi" w:eastAsiaTheme="minorEastAsia" w:hAnsiTheme="minorHAnsi" w:cstheme="minorBidi"/>
          <w:sz w:val="22"/>
          <w:szCs w:val="22"/>
        </w:rPr>
        <w:t>; LIMITATION OF LIABILITY</w:t>
      </w:r>
      <w:r w:rsidRPr="26AFEABF">
        <w:rPr>
          <w:rFonts w:asciiTheme="minorHAnsi" w:eastAsiaTheme="minorEastAsia" w:hAnsiTheme="minorHAnsi" w:cstheme="minorBidi"/>
          <w:sz w:val="22"/>
          <w:szCs w:val="22"/>
        </w:rPr>
        <w:t xml:space="preserve">. </w:t>
      </w:r>
      <w:r w:rsidRPr="26AFEABF">
        <w:rPr>
          <w:rFonts w:asciiTheme="minorHAnsi" w:eastAsiaTheme="minorEastAsia" w:hAnsiTheme="minorHAnsi" w:cstheme="minorBidi"/>
          <w:caps/>
          <w:sz w:val="22"/>
          <w:szCs w:val="22"/>
        </w:rPr>
        <w:t xml:space="preserve">The </w:t>
      </w:r>
      <w:r w:rsidR="00D354EC" w:rsidRPr="26AFEABF">
        <w:rPr>
          <w:rFonts w:asciiTheme="minorHAnsi" w:eastAsiaTheme="minorEastAsia" w:hAnsiTheme="minorHAnsi" w:cstheme="minorBidi"/>
          <w:caps/>
          <w:sz w:val="22"/>
          <w:szCs w:val="22"/>
        </w:rPr>
        <w:t xml:space="preserve">DELIVERABLES ARE PROVIDED AND </w:t>
      </w:r>
      <w:r w:rsidRPr="26AFEABF">
        <w:rPr>
          <w:rFonts w:asciiTheme="minorHAnsi" w:eastAsiaTheme="minorEastAsia" w:hAnsiTheme="minorHAnsi" w:cstheme="minorBidi"/>
          <w:caps/>
          <w:sz w:val="22"/>
          <w:szCs w:val="22"/>
        </w:rPr>
        <w:t>licensed “as-is</w:t>
      </w:r>
      <w:r w:rsidR="00D354EC" w:rsidRPr="26AFEABF">
        <w:rPr>
          <w:rFonts w:asciiTheme="minorHAnsi" w:eastAsiaTheme="minorEastAsia" w:hAnsiTheme="minorHAnsi" w:cstheme="minorBidi"/>
          <w:caps/>
          <w:sz w:val="22"/>
          <w:szCs w:val="22"/>
        </w:rPr>
        <w:t>.” You bear the risk of using THEM</w:t>
      </w:r>
      <w:r w:rsidRPr="26AFEABF">
        <w:rPr>
          <w:rFonts w:asciiTheme="minorHAnsi" w:eastAsiaTheme="minorEastAsia" w:hAnsiTheme="minorHAnsi" w:cstheme="minorBidi"/>
          <w:caps/>
          <w:sz w:val="22"/>
          <w:szCs w:val="22"/>
        </w:rPr>
        <w:t xml:space="preserve">. The authors gives no express warranties, guarantees or conditions. To the </w:t>
      </w:r>
      <w:r w:rsidR="00D354EC" w:rsidRPr="26AFEABF">
        <w:rPr>
          <w:rFonts w:asciiTheme="minorHAnsi" w:eastAsiaTheme="minorEastAsia" w:hAnsiTheme="minorHAnsi" w:cstheme="minorBidi"/>
          <w:caps/>
          <w:sz w:val="22"/>
          <w:szCs w:val="22"/>
        </w:rPr>
        <w:t xml:space="preserve">MAXIMUM </w:t>
      </w:r>
      <w:r w:rsidRPr="26AFEABF">
        <w:rPr>
          <w:rFonts w:asciiTheme="minorHAnsi" w:eastAsiaTheme="minorEastAsia" w:hAnsiTheme="minorHAnsi" w:cstheme="minorBidi"/>
          <w:caps/>
          <w:sz w:val="22"/>
          <w:szCs w:val="22"/>
        </w:rPr>
        <w:t xml:space="preserve">extent permitted under </w:t>
      </w:r>
      <w:r w:rsidR="00D354EC" w:rsidRPr="26AFEABF">
        <w:rPr>
          <w:rFonts w:asciiTheme="minorHAnsi" w:eastAsiaTheme="minorEastAsia" w:hAnsiTheme="minorHAnsi" w:cstheme="minorBidi"/>
          <w:caps/>
          <w:sz w:val="22"/>
          <w:szCs w:val="22"/>
        </w:rPr>
        <w:t>law</w:t>
      </w:r>
      <w:r w:rsidRPr="26AFEABF">
        <w:rPr>
          <w:rFonts w:asciiTheme="minorHAnsi" w:eastAsiaTheme="minorEastAsia" w:hAnsiTheme="minorHAnsi" w:cstheme="minorBidi"/>
          <w:caps/>
          <w:sz w:val="22"/>
          <w:szCs w:val="22"/>
        </w:rPr>
        <w:t xml:space="preserve">, the authors exclude </w:t>
      </w:r>
      <w:r w:rsidR="00634E3D" w:rsidRPr="26AFEABF">
        <w:rPr>
          <w:rFonts w:asciiTheme="minorHAnsi" w:eastAsiaTheme="minorEastAsia" w:hAnsiTheme="minorHAnsi" w:cstheme="minorBidi"/>
          <w:caps/>
          <w:sz w:val="22"/>
          <w:szCs w:val="22"/>
        </w:rPr>
        <w:t xml:space="preserve">ALL WARRANTIES INCLUDING </w:t>
      </w:r>
      <w:r w:rsidRPr="26AFEABF">
        <w:rPr>
          <w:rFonts w:asciiTheme="minorHAnsi" w:eastAsiaTheme="minorEastAsia" w:hAnsiTheme="minorHAnsi" w:cstheme="minorBidi"/>
          <w:caps/>
          <w:sz w:val="22"/>
          <w:szCs w:val="22"/>
        </w:rPr>
        <w:t>the implied warranties of merchantability, fitness for a particular purpose and non-infringement</w:t>
      </w:r>
      <w:r w:rsidR="00634E3D" w:rsidRPr="26AFEABF">
        <w:rPr>
          <w:rFonts w:asciiTheme="minorHAnsi" w:eastAsiaTheme="minorEastAsia" w:hAnsiTheme="minorHAnsi" w:cstheme="minorBidi"/>
          <w:caps/>
          <w:sz w:val="22"/>
          <w:szCs w:val="22"/>
        </w:rPr>
        <w:t>.</w:t>
      </w:r>
      <w:r w:rsidR="00634E3D" w:rsidRPr="26AFEABF">
        <w:rPr>
          <w:rFonts w:ascii="Calibri,Times New Roman" w:eastAsia="Calibri,Times New Roman" w:hAnsi="Calibri,Times New Roman" w:cs="Calibri,Times New Roman"/>
          <w:sz w:val="22"/>
          <w:szCs w:val="22"/>
        </w:rPr>
        <w:t xml:space="preserve"> IN NO EVENT SHALL THE AUTHORS BE LIABLE FOR ANY INDIRECT, INCIDENTAL, SPECIAL OR CONSEQUENTIAL DAMAGES, INCLUDING THE LOSS OF REVENUE, DATA OR USE OR THE COST OF PROCUREMENT OF SUBSTITUTE SERVICES, INCURRED OR SUFFERED BY YOU OR ANY THIRD PARTY IN CONNECTION WITH THIS AGREEMENT, WHETHER IN AN ACTION IN CONTRACT, TORT, BASED ON A WARRANTY OR OTHERWISE, EVEN IF THE AUTHORS HAVE BEEN ADVISED OF THE POSSIBILITY OF SUCH DAMAGES.  IN NO EVENT SHALL THE AUTHORS’ AGGREGATE LIABILITY UNDER THIS AGREEMENT EXCEED FIVE THOUSAND U.S. DOLLARS (US $5,000). </w:t>
      </w:r>
      <w:r w:rsidR="00634E3D" w:rsidRPr="26AFEABF">
        <w:rPr>
          <w:rFonts w:asciiTheme="minorHAnsi" w:eastAsiaTheme="minorEastAsia" w:hAnsiTheme="minorHAnsi" w:cstheme="minorBidi"/>
          <w:caps/>
          <w:sz w:val="22"/>
          <w:szCs w:val="22"/>
        </w:rPr>
        <w:t>THE PARTIES ACKNOWLEDGE AND AGREE THAT THIS DISCLAIMER AND THE LIMITATION OF LIABILITY ARE FUNDAMENTAL PARTS OF THIS AGREEMENT AND THE AUTHORS WOULD NOT AGREE TO ENTER INTO THIS AGREEMENT WITHOUT SUCH DISCLAIMER AND LIMITATION.</w:t>
      </w:r>
      <w:r w:rsidR="00634E3D" w:rsidRPr="26AFEABF">
        <w:rPr>
          <w:rFonts w:asciiTheme="minorHAnsi" w:eastAsiaTheme="minorEastAsia" w:hAnsiTheme="minorHAnsi" w:cstheme="minorBidi"/>
          <w:b w:val="0"/>
          <w:bCs w:val="0"/>
          <w:sz w:val="22"/>
          <w:szCs w:val="22"/>
        </w:rPr>
        <w:t xml:space="preserve">  </w:t>
      </w:r>
    </w:p>
    <w:p w14:paraId="7A38C56C" w14:textId="77777777" w:rsidR="00311DE2" w:rsidRPr="00970C1B" w:rsidRDefault="00311DE2" w:rsidP="008D7E5E">
      <w:pPr>
        <w:ind w:firstLine="90"/>
        <w:jc w:val="both"/>
        <w:rPr>
          <w:rFonts w:asciiTheme="minorHAnsi" w:hAnsiTheme="minorHAnsi"/>
          <w:sz w:val="22"/>
        </w:rPr>
      </w:pPr>
    </w:p>
    <w:p w14:paraId="6A599FB6" w14:textId="77777777" w:rsidR="00970C1B" w:rsidRDefault="00970C1B" w:rsidP="008D7E5E">
      <w:pPr>
        <w:ind w:firstLine="90"/>
        <w:jc w:val="both"/>
        <w:rPr>
          <w:rFonts w:asciiTheme="minorHAnsi" w:hAnsiTheme="minorHAnsi"/>
          <w:sz w:val="22"/>
        </w:rPr>
      </w:pPr>
    </w:p>
    <w:p w14:paraId="3C383CFA" w14:textId="77777777" w:rsidR="00970C1B" w:rsidRDefault="00970C1B" w:rsidP="008D7E5E">
      <w:pPr>
        <w:ind w:firstLine="90"/>
        <w:jc w:val="both"/>
        <w:rPr>
          <w:rFonts w:asciiTheme="minorHAnsi" w:hAnsiTheme="minorHAnsi"/>
          <w:sz w:val="22"/>
        </w:rPr>
      </w:pPr>
    </w:p>
    <w:p w14:paraId="7A5C79A4" w14:textId="77777777" w:rsidR="00970C1B" w:rsidRDefault="00970C1B" w:rsidP="008D7E5E">
      <w:pPr>
        <w:ind w:firstLine="90"/>
        <w:jc w:val="both"/>
        <w:rPr>
          <w:rFonts w:asciiTheme="minorHAnsi" w:hAnsiTheme="minorHAnsi"/>
          <w:sz w:val="22"/>
        </w:rPr>
      </w:pPr>
    </w:p>
    <w:p w14:paraId="7FAEE054" w14:textId="77777777" w:rsidR="00970C1B" w:rsidRDefault="00970C1B" w:rsidP="008D7E5E">
      <w:pPr>
        <w:ind w:firstLine="90"/>
        <w:jc w:val="both"/>
        <w:rPr>
          <w:rFonts w:asciiTheme="minorHAnsi" w:hAnsiTheme="minorHAnsi"/>
          <w:sz w:val="22"/>
        </w:rPr>
      </w:pPr>
    </w:p>
    <w:p w14:paraId="6C248B36" w14:textId="77777777" w:rsidR="00970C1B" w:rsidRDefault="00970C1B" w:rsidP="008D7E5E">
      <w:pPr>
        <w:ind w:firstLine="90"/>
        <w:jc w:val="both"/>
        <w:rPr>
          <w:rFonts w:asciiTheme="minorHAnsi" w:hAnsiTheme="minorHAnsi"/>
          <w:sz w:val="22"/>
        </w:rPr>
      </w:pPr>
    </w:p>
    <w:p w14:paraId="17F00D84" w14:textId="77777777" w:rsidR="00970C1B" w:rsidRDefault="00970C1B" w:rsidP="008D7E5E">
      <w:pPr>
        <w:ind w:firstLine="90"/>
        <w:jc w:val="both"/>
        <w:rPr>
          <w:rFonts w:asciiTheme="minorHAnsi" w:hAnsiTheme="minorHAnsi"/>
          <w:sz w:val="22"/>
        </w:rPr>
      </w:pPr>
    </w:p>
    <w:p w14:paraId="558568F8" w14:textId="77777777" w:rsidR="00970C1B" w:rsidRDefault="00970C1B" w:rsidP="008D7E5E">
      <w:pPr>
        <w:ind w:firstLine="90"/>
        <w:jc w:val="both"/>
        <w:rPr>
          <w:rFonts w:asciiTheme="minorHAnsi" w:hAnsiTheme="minorHAnsi"/>
          <w:sz w:val="22"/>
        </w:rPr>
      </w:pPr>
    </w:p>
    <w:p w14:paraId="7EC735BB" w14:textId="77777777" w:rsidR="00970C1B" w:rsidRDefault="00970C1B" w:rsidP="008D7E5E">
      <w:pPr>
        <w:ind w:firstLine="90"/>
        <w:jc w:val="both"/>
        <w:rPr>
          <w:rFonts w:asciiTheme="minorHAnsi" w:hAnsiTheme="minorHAnsi"/>
          <w:sz w:val="22"/>
        </w:rPr>
      </w:pPr>
    </w:p>
    <w:p w14:paraId="65633B70" w14:textId="5A335816" w:rsidR="008D7E5E" w:rsidRPr="00970C1B" w:rsidRDefault="008D7E5E" w:rsidP="008D7E5E">
      <w:pPr>
        <w:ind w:firstLine="90"/>
        <w:jc w:val="both"/>
        <w:rPr>
          <w:rFonts w:asciiTheme="minorHAnsi" w:hAnsiTheme="minorHAnsi"/>
          <w:b/>
          <w:sz w:val="22"/>
        </w:rPr>
      </w:pPr>
      <w:r w:rsidRPr="00970C1B">
        <w:rPr>
          <w:rFonts w:asciiTheme="minorHAnsi" w:hAnsiTheme="minorHAnsi"/>
          <w:sz w:val="22"/>
        </w:rPr>
        <w:t>Agreed to as of the date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260"/>
      </w:tblGrid>
      <w:tr w:rsidR="00970C1B" w:rsidRPr="00970C1B" w14:paraId="19D8D715" w14:textId="77777777" w:rsidTr="003438BE">
        <w:tc>
          <w:tcPr>
            <w:tcW w:w="5100" w:type="dxa"/>
          </w:tcPr>
          <w:p w14:paraId="2AEC173A" w14:textId="27432ACD" w:rsidR="008D7E5E" w:rsidRPr="00970C1B" w:rsidRDefault="008D7E5E" w:rsidP="003438BE">
            <w:pPr>
              <w:jc w:val="both"/>
              <w:rPr>
                <w:rFonts w:asciiTheme="minorHAnsi" w:hAnsiTheme="minorHAnsi"/>
                <w:b/>
                <w:sz w:val="22"/>
              </w:rPr>
            </w:pPr>
            <w:r w:rsidRPr="00970C1B">
              <w:rPr>
                <w:rFonts w:asciiTheme="minorHAnsi" w:hAnsiTheme="minorHAnsi"/>
                <w:b/>
                <w:sz w:val="22"/>
              </w:rPr>
              <w:br/>
            </w:r>
          </w:p>
          <w:p w14:paraId="3E43C6E4" w14:textId="3AECBE09" w:rsidR="008D7E5E" w:rsidRPr="00970C1B" w:rsidRDefault="008D7E5E" w:rsidP="003438BE">
            <w:pPr>
              <w:jc w:val="both"/>
              <w:rPr>
                <w:rFonts w:asciiTheme="minorHAnsi" w:hAnsiTheme="minorHAnsi"/>
                <w:b/>
                <w:sz w:val="22"/>
                <w:u w:val="single"/>
              </w:rPr>
            </w:pPr>
            <w:r w:rsidRPr="00970C1B">
              <w:rPr>
                <w:rFonts w:asciiTheme="minorHAnsi" w:hAnsiTheme="minorHAnsi"/>
                <w:sz w:val="22"/>
              </w:rPr>
              <w:t>_______</w:t>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tab/>
            </w:r>
            <w:r w:rsidRPr="00970C1B">
              <w:rPr>
                <w:rFonts w:asciiTheme="minorHAnsi" w:hAnsiTheme="minorHAnsi"/>
                <w:sz w:val="22"/>
                <w:u w:val="single"/>
              </w:rPr>
              <w:br/>
            </w:r>
            <w:r w:rsidRPr="00970C1B">
              <w:rPr>
                <w:rFonts w:asciiTheme="minorHAnsi" w:hAnsiTheme="minorHAnsi"/>
                <w:sz w:val="22"/>
              </w:rPr>
              <w:t>(sign)</w:t>
            </w:r>
          </w:p>
        </w:tc>
        <w:tc>
          <w:tcPr>
            <w:tcW w:w="4260" w:type="dxa"/>
          </w:tcPr>
          <w:p w14:paraId="4931E2DB" w14:textId="77777777" w:rsidR="008D7E5E" w:rsidRPr="00970C1B" w:rsidRDefault="008D7E5E" w:rsidP="003438BE">
            <w:pPr>
              <w:jc w:val="both"/>
              <w:rPr>
                <w:rFonts w:asciiTheme="minorHAnsi" w:hAnsiTheme="minorHAnsi"/>
                <w:b/>
                <w:sz w:val="22"/>
              </w:rPr>
            </w:pPr>
          </w:p>
        </w:tc>
      </w:tr>
      <w:tr w:rsidR="00970C1B" w:rsidRPr="00970C1B" w14:paraId="370CB672" w14:textId="77777777" w:rsidTr="003438BE">
        <w:tc>
          <w:tcPr>
            <w:tcW w:w="5100" w:type="dxa"/>
          </w:tcPr>
          <w:p w14:paraId="2EC00D35" w14:textId="77777777" w:rsidR="008D7E5E" w:rsidRPr="00970C1B" w:rsidRDefault="008D7E5E" w:rsidP="003438BE">
            <w:pPr>
              <w:jc w:val="both"/>
              <w:rPr>
                <w:rFonts w:asciiTheme="minorHAnsi" w:hAnsiTheme="minorHAnsi"/>
                <w:b/>
                <w:sz w:val="22"/>
              </w:rPr>
            </w:pPr>
            <w:r w:rsidRPr="00970C1B">
              <w:rPr>
                <w:rFonts w:asciiTheme="minorHAnsi" w:hAnsiTheme="minorHAnsi"/>
                <w:sz w:val="22"/>
              </w:rPr>
              <w:br/>
              <w:t>_________________________________</w:t>
            </w:r>
            <w:r w:rsidRPr="00970C1B">
              <w:rPr>
                <w:rFonts w:asciiTheme="minorHAnsi" w:hAnsiTheme="minorHAnsi"/>
                <w:sz w:val="22"/>
              </w:rPr>
              <w:br/>
              <w:t>Name (print)</w:t>
            </w:r>
          </w:p>
        </w:tc>
        <w:tc>
          <w:tcPr>
            <w:tcW w:w="4260" w:type="dxa"/>
          </w:tcPr>
          <w:p w14:paraId="18C77629" w14:textId="77777777" w:rsidR="008D7E5E" w:rsidRPr="00970C1B" w:rsidRDefault="008D7E5E" w:rsidP="003438BE">
            <w:pPr>
              <w:jc w:val="both"/>
              <w:rPr>
                <w:rFonts w:asciiTheme="minorHAnsi" w:hAnsiTheme="minorHAnsi"/>
                <w:b/>
                <w:sz w:val="22"/>
              </w:rPr>
            </w:pPr>
          </w:p>
        </w:tc>
      </w:tr>
      <w:tr w:rsidR="00B75953" w:rsidRPr="00B75953" w14:paraId="191C025F" w14:textId="77777777" w:rsidTr="003438BE">
        <w:tc>
          <w:tcPr>
            <w:tcW w:w="5100" w:type="dxa"/>
          </w:tcPr>
          <w:p w14:paraId="398F106C" w14:textId="77777777" w:rsidR="00CF7503" w:rsidRPr="00B75953" w:rsidRDefault="00CF7503" w:rsidP="003438BE">
            <w:pPr>
              <w:jc w:val="both"/>
              <w:rPr>
                <w:rFonts w:asciiTheme="minorHAnsi" w:hAnsiTheme="minorHAnsi"/>
                <w:color w:val="000000" w:themeColor="text1"/>
                <w:sz w:val="22"/>
              </w:rPr>
            </w:pPr>
          </w:p>
          <w:p w14:paraId="21259572" w14:textId="77777777" w:rsidR="00311DE2" w:rsidRDefault="00311DE2">
            <w:r>
              <w:rPr>
                <w:rFonts w:asciiTheme="minorHAnsi" w:hAnsiTheme="minorHAnsi"/>
                <w:b/>
                <w:color w:val="000000" w:themeColor="text1"/>
                <w:sz w:val="22"/>
              </w:rPr>
              <w:t>_________________________________</w:t>
            </w:r>
          </w:p>
          <w:p w14:paraId="29B46472" w14:textId="3147208E" w:rsidR="00311DE2" w:rsidRPr="00311DE2" w:rsidRDefault="00311DE2" w:rsidP="003438BE">
            <w:pPr>
              <w:jc w:val="both"/>
              <w:rPr>
                <w:rFonts w:asciiTheme="minorHAnsi" w:hAnsiTheme="minorHAnsi"/>
                <w:color w:val="000000" w:themeColor="text1"/>
                <w:sz w:val="22"/>
              </w:rPr>
            </w:pPr>
            <w:r w:rsidRPr="00311DE2">
              <w:rPr>
                <w:rFonts w:asciiTheme="minorHAnsi" w:hAnsiTheme="minorHAnsi"/>
                <w:color w:val="000000" w:themeColor="text1"/>
                <w:sz w:val="22"/>
              </w:rPr>
              <w:t>Email Address</w:t>
            </w:r>
          </w:p>
          <w:p w14:paraId="45B3CBFC" w14:textId="77777777" w:rsidR="00311DE2" w:rsidRDefault="00311DE2" w:rsidP="003438BE">
            <w:pPr>
              <w:jc w:val="both"/>
              <w:rPr>
                <w:rFonts w:asciiTheme="minorHAnsi" w:hAnsiTheme="minorHAnsi"/>
                <w:color w:val="000000" w:themeColor="text1"/>
                <w:sz w:val="22"/>
              </w:rPr>
            </w:pPr>
          </w:p>
          <w:p w14:paraId="4B9B4A5B" w14:textId="0B8D459A" w:rsidR="008D7E5E" w:rsidRPr="00B75953" w:rsidRDefault="00311DE2" w:rsidP="003438BE">
            <w:pPr>
              <w:jc w:val="both"/>
              <w:rPr>
                <w:rFonts w:asciiTheme="minorHAnsi" w:hAnsiTheme="minorHAnsi"/>
                <w:b/>
                <w:color w:val="000000" w:themeColor="text1"/>
                <w:sz w:val="22"/>
              </w:rPr>
            </w:pPr>
            <w:r w:rsidRPr="00B75953">
              <w:rPr>
                <w:rFonts w:asciiTheme="minorHAnsi" w:hAnsiTheme="minorHAnsi"/>
                <w:color w:val="000000" w:themeColor="text1"/>
                <w:sz w:val="22"/>
              </w:rPr>
              <w:t>_________________________________</w:t>
            </w:r>
            <w:r w:rsidR="008D7E5E" w:rsidRPr="00B75953">
              <w:rPr>
                <w:rFonts w:asciiTheme="minorHAnsi" w:hAnsiTheme="minorHAnsi"/>
                <w:color w:val="000000" w:themeColor="text1"/>
                <w:sz w:val="22"/>
              </w:rPr>
              <w:br/>
              <w:t>Address</w:t>
            </w:r>
          </w:p>
        </w:tc>
        <w:tc>
          <w:tcPr>
            <w:tcW w:w="4260" w:type="dxa"/>
          </w:tcPr>
          <w:p w14:paraId="1F8053CF" w14:textId="77777777" w:rsidR="008D7E5E" w:rsidRPr="00B75953" w:rsidRDefault="008D7E5E" w:rsidP="003438BE">
            <w:pPr>
              <w:jc w:val="both"/>
              <w:rPr>
                <w:rFonts w:asciiTheme="minorHAnsi" w:hAnsiTheme="minorHAnsi"/>
                <w:b/>
                <w:color w:val="000000" w:themeColor="text1"/>
                <w:sz w:val="22"/>
              </w:rPr>
            </w:pPr>
          </w:p>
        </w:tc>
      </w:tr>
      <w:tr w:rsidR="00C23AC9" w:rsidRPr="00C23AC9" w14:paraId="0913CFDD" w14:textId="77777777" w:rsidTr="003438BE">
        <w:tc>
          <w:tcPr>
            <w:tcW w:w="5100" w:type="dxa"/>
          </w:tcPr>
          <w:p w14:paraId="6293A5A4" w14:textId="77777777" w:rsidR="008D7E5E" w:rsidRPr="00C23AC9" w:rsidRDefault="008D7E5E" w:rsidP="003438BE">
            <w:pPr>
              <w:jc w:val="both"/>
              <w:rPr>
                <w:rFonts w:asciiTheme="minorHAnsi" w:hAnsiTheme="minorHAnsi"/>
                <w:b/>
                <w:color w:val="000000" w:themeColor="text1"/>
                <w:sz w:val="22"/>
              </w:rPr>
            </w:pPr>
            <w:r w:rsidRPr="00C23AC9">
              <w:rPr>
                <w:rFonts w:asciiTheme="minorHAnsi" w:hAnsiTheme="minorHAnsi"/>
                <w:color w:val="000000" w:themeColor="text1"/>
                <w:sz w:val="22"/>
              </w:rPr>
              <w:br/>
              <w:t>_________________________________</w:t>
            </w:r>
            <w:r w:rsidRPr="00C23AC9">
              <w:rPr>
                <w:rFonts w:asciiTheme="minorHAnsi" w:hAnsiTheme="minorHAnsi"/>
                <w:color w:val="000000" w:themeColor="text1"/>
                <w:sz w:val="22"/>
              </w:rPr>
              <w:br/>
              <w:t>Date</w:t>
            </w:r>
          </w:p>
        </w:tc>
        <w:tc>
          <w:tcPr>
            <w:tcW w:w="4260" w:type="dxa"/>
          </w:tcPr>
          <w:p w14:paraId="55466815" w14:textId="77777777" w:rsidR="008D7E5E" w:rsidRPr="00C23AC9" w:rsidRDefault="008D7E5E" w:rsidP="003438BE">
            <w:pPr>
              <w:jc w:val="both"/>
              <w:rPr>
                <w:rFonts w:asciiTheme="minorHAnsi" w:hAnsiTheme="minorHAnsi"/>
                <w:b/>
                <w:color w:val="000000" w:themeColor="text1"/>
                <w:sz w:val="22"/>
              </w:rPr>
            </w:pPr>
          </w:p>
        </w:tc>
      </w:tr>
    </w:tbl>
    <w:p w14:paraId="17BEF84B" w14:textId="33A2F561" w:rsidR="00D354EC" w:rsidRPr="00C23AC9" w:rsidRDefault="00D354EC" w:rsidP="00C2226D">
      <w:pPr>
        <w:pStyle w:val="Heading1"/>
        <w:numPr>
          <w:ilvl w:val="0"/>
          <w:numId w:val="0"/>
        </w:numPr>
        <w:tabs>
          <w:tab w:val="left" w:pos="720"/>
        </w:tabs>
        <w:jc w:val="center"/>
        <w:rPr>
          <w:rFonts w:asciiTheme="minorHAnsi" w:hAnsiTheme="minorHAnsi"/>
          <w:color w:val="000000" w:themeColor="text1"/>
          <w:sz w:val="22"/>
          <w:szCs w:val="22"/>
        </w:rPr>
      </w:pPr>
    </w:p>
    <w:p w14:paraId="2E072A67" w14:textId="77777777" w:rsidR="00D354EC" w:rsidRPr="00C23AC9" w:rsidRDefault="00D354EC">
      <w:pPr>
        <w:rPr>
          <w:rFonts w:asciiTheme="minorHAnsi" w:eastAsia="MS Mincho" w:hAnsiTheme="minorHAnsi" w:cs="Tahoma"/>
          <w:b/>
          <w:bCs/>
          <w:color w:val="000000" w:themeColor="text1"/>
          <w:sz w:val="22"/>
        </w:rPr>
      </w:pPr>
      <w:r w:rsidRPr="00C23AC9">
        <w:rPr>
          <w:rFonts w:asciiTheme="minorHAnsi" w:hAnsiTheme="minorHAnsi"/>
          <w:color w:val="000000" w:themeColor="text1"/>
          <w:sz w:val="22"/>
        </w:rPr>
        <w:br w:type="page"/>
      </w:r>
    </w:p>
    <w:p w14:paraId="1224CF69" w14:textId="1448202D" w:rsidR="00D33DB5" w:rsidRDefault="00C2226D" w:rsidP="00C2226D">
      <w:pPr>
        <w:pStyle w:val="Heading1"/>
        <w:numPr>
          <w:ilvl w:val="0"/>
          <w:numId w:val="0"/>
        </w:numPr>
        <w:tabs>
          <w:tab w:val="left" w:pos="720"/>
        </w:tabs>
        <w:jc w:val="center"/>
        <w:rPr>
          <w:ins w:id="1" w:author="Author"/>
          <w:rFonts w:asciiTheme="minorHAnsi" w:hAnsiTheme="minorHAnsi"/>
          <w:color w:val="000000" w:themeColor="text1"/>
          <w:sz w:val="22"/>
          <w:szCs w:val="22"/>
        </w:rPr>
      </w:pPr>
      <w:r w:rsidRPr="00C23AC9">
        <w:rPr>
          <w:rFonts w:asciiTheme="minorHAnsi" w:hAnsiTheme="minorHAnsi"/>
          <w:color w:val="000000" w:themeColor="text1"/>
          <w:sz w:val="22"/>
          <w:szCs w:val="22"/>
        </w:rPr>
        <w:lastRenderedPageBreak/>
        <w:t xml:space="preserve">Exhibit A – Description of </w:t>
      </w:r>
      <w:r w:rsidR="00D354EC" w:rsidRPr="00C23AC9">
        <w:rPr>
          <w:rFonts w:asciiTheme="minorHAnsi" w:hAnsiTheme="minorHAnsi"/>
          <w:color w:val="000000" w:themeColor="text1"/>
          <w:sz w:val="22"/>
          <w:szCs w:val="22"/>
        </w:rPr>
        <w:t>Deliverables</w:t>
      </w:r>
    </w:p>
    <w:p w14:paraId="744C8D0F" w14:textId="5AE54D25" w:rsidR="009352FE" w:rsidRPr="00C23AC9" w:rsidRDefault="009352FE" w:rsidP="00C2226D">
      <w:pPr>
        <w:pStyle w:val="Heading1"/>
        <w:numPr>
          <w:ilvl w:val="0"/>
          <w:numId w:val="0"/>
        </w:numPr>
        <w:tabs>
          <w:tab w:val="left" w:pos="720"/>
        </w:tabs>
        <w:jc w:val="center"/>
        <w:rPr>
          <w:rFonts w:asciiTheme="minorHAnsi" w:hAnsiTheme="minorHAnsi"/>
          <w:color w:val="000000" w:themeColor="text1"/>
          <w:sz w:val="22"/>
          <w:szCs w:val="22"/>
        </w:rPr>
      </w:pPr>
    </w:p>
    <w:tbl>
      <w:tblPr>
        <w:tblStyle w:val="TableGrid"/>
        <w:tblW w:w="9355" w:type="dxa"/>
        <w:tblLook w:val="04A0" w:firstRow="1" w:lastRow="0" w:firstColumn="1" w:lastColumn="0" w:noHBand="0" w:noVBand="1"/>
      </w:tblPr>
      <w:tblGrid>
        <w:gridCol w:w="2510"/>
        <w:gridCol w:w="6845"/>
      </w:tblGrid>
      <w:tr w:rsidR="00C23AC9" w:rsidRPr="00C23AC9" w14:paraId="138E0117" w14:textId="77777777" w:rsidTr="005169EB">
        <w:tc>
          <w:tcPr>
            <w:tcW w:w="2510" w:type="dxa"/>
          </w:tcPr>
          <w:p w14:paraId="569CAD74" w14:textId="77777777" w:rsidR="005169EB" w:rsidRPr="00C23AC9" w:rsidRDefault="005169EB" w:rsidP="005169EB">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C23AC9">
              <w:rPr>
                <w:rFonts w:asciiTheme="minorHAnsi" w:hAnsiTheme="minorHAnsi"/>
                <w:b w:val="0"/>
                <w:color w:val="000000" w:themeColor="text1"/>
                <w:sz w:val="22"/>
                <w:szCs w:val="22"/>
                <w:u w:val="single"/>
              </w:rPr>
              <w:t>Item</w:t>
            </w:r>
          </w:p>
        </w:tc>
        <w:tc>
          <w:tcPr>
            <w:tcW w:w="6845" w:type="dxa"/>
          </w:tcPr>
          <w:p w14:paraId="53B72D8E" w14:textId="77777777" w:rsidR="005169EB" w:rsidRPr="00C23AC9" w:rsidRDefault="005169EB" w:rsidP="005169EB">
            <w:pPr>
              <w:pStyle w:val="Heading1"/>
              <w:numPr>
                <w:ilvl w:val="0"/>
                <w:numId w:val="0"/>
              </w:numPr>
              <w:tabs>
                <w:tab w:val="left" w:pos="720"/>
              </w:tabs>
              <w:ind w:left="357" w:hanging="357"/>
              <w:rPr>
                <w:rFonts w:asciiTheme="minorHAnsi" w:hAnsiTheme="minorHAnsi"/>
                <w:b w:val="0"/>
                <w:color w:val="000000" w:themeColor="text1"/>
                <w:sz w:val="22"/>
                <w:szCs w:val="22"/>
                <w:u w:val="single"/>
              </w:rPr>
            </w:pPr>
            <w:r w:rsidRPr="00C23AC9">
              <w:rPr>
                <w:rFonts w:asciiTheme="minorHAnsi" w:hAnsiTheme="minorHAnsi"/>
                <w:b w:val="0"/>
                <w:color w:val="000000" w:themeColor="text1"/>
                <w:sz w:val="22"/>
                <w:szCs w:val="22"/>
                <w:u w:val="single"/>
              </w:rPr>
              <w:t>Description</w:t>
            </w:r>
          </w:p>
        </w:tc>
      </w:tr>
      <w:tr w:rsidR="005169EB" w:rsidRPr="00C23AC9" w14:paraId="36BD376C" w14:textId="77777777" w:rsidTr="005169EB">
        <w:trPr>
          <w:trHeight w:val="1142"/>
        </w:trPr>
        <w:tc>
          <w:tcPr>
            <w:tcW w:w="2510" w:type="dxa"/>
          </w:tcPr>
          <w:p w14:paraId="49CC7F02" w14:textId="436A6ED5" w:rsidR="005169EB" w:rsidRPr="00C23AC9" w:rsidRDefault="005169EB" w:rsidP="005169EB">
            <w:pPr>
              <w:pStyle w:val="Heading1"/>
              <w:numPr>
                <w:ilvl w:val="0"/>
                <w:numId w:val="0"/>
              </w:numPr>
              <w:tabs>
                <w:tab w:val="left" w:pos="720"/>
              </w:tabs>
              <w:jc w:val="left"/>
              <w:rPr>
                <w:rFonts w:asciiTheme="minorHAnsi" w:hAnsiTheme="minorHAnsi"/>
                <w:b w:val="0"/>
                <w:color w:val="000000" w:themeColor="text1"/>
                <w:sz w:val="22"/>
                <w:szCs w:val="22"/>
              </w:rPr>
            </w:pPr>
          </w:p>
        </w:tc>
        <w:tc>
          <w:tcPr>
            <w:tcW w:w="6845" w:type="dxa"/>
          </w:tcPr>
          <w:p w14:paraId="45315DA5" w14:textId="4A809F41" w:rsidR="005169EB" w:rsidRPr="00C23AC9" w:rsidRDefault="005169EB" w:rsidP="005169EB">
            <w:pPr>
              <w:pStyle w:val="Heading1"/>
              <w:numPr>
                <w:ilvl w:val="0"/>
                <w:numId w:val="0"/>
              </w:numPr>
              <w:tabs>
                <w:tab w:val="left" w:pos="720"/>
              </w:tabs>
              <w:jc w:val="left"/>
              <w:rPr>
                <w:rFonts w:asciiTheme="minorHAnsi" w:hAnsiTheme="minorHAnsi"/>
                <w:b w:val="0"/>
                <w:color w:val="000000" w:themeColor="text1"/>
                <w:sz w:val="22"/>
                <w:szCs w:val="22"/>
              </w:rPr>
            </w:pPr>
          </w:p>
        </w:tc>
      </w:tr>
    </w:tbl>
    <w:p w14:paraId="14E95633" w14:textId="77777777" w:rsidR="005169EB" w:rsidRPr="00C23AC9" w:rsidRDefault="005169EB" w:rsidP="00C2226D">
      <w:pPr>
        <w:pStyle w:val="Heading1"/>
        <w:numPr>
          <w:ilvl w:val="0"/>
          <w:numId w:val="0"/>
        </w:numPr>
        <w:tabs>
          <w:tab w:val="left" w:pos="720"/>
        </w:tabs>
        <w:jc w:val="center"/>
        <w:rPr>
          <w:rFonts w:asciiTheme="minorHAnsi" w:hAnsiTheme="minorHAnsi"/>
          <w:color w:val="000000" w:themeColor="text1"/>
          <w:sz w:val="22"/>
          <w:szCs w:val="22"/>
        </w:rPr>
      </w:pPr>
    </w:p>
    <w:sectPr w:rsidR="005169EB" w:rsidRPr="00C23AC9" w:rsidSect="00C526A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5C0A3" w14:textId="77777777" w:rsidR="00D5275C" w:rsidRDefault="00D5275C" w:rsidP="00C526A5">
      <w:r>
        <w:separator/>
      </w:r>
    </w:p>
  </w:endnote>
  <w:endnote w:type="continuationSeparator" w:id="0">
    <w:p w14:paraId="72BA04C2" w14:textId="77777777" w:rsidR="00D5275C" w:rsidRDefault="00D5275C" w:rsidP="00C526A5">
      <w:r>
        <w:continuationSeparator/>
      </w:r>
    </w:p>
  </w:endnote>
  <w:endnote w:type="continuationNotice" w:id="1">
    <w:p w14:paraId="19F1F76E" w14:textId="77777777" w:rsidR="00D5275C" w:rsidRDefault="00D52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egoe UI">
    <w:altName w:val="Calibri"/>
    <w:charset w:val="00"/>
    <w:family w:val="swiss"/>
    <w:pitch w:val="variable"/>
    <w:sig w:usb0="00000003" w:usb1="00000000" w:usb2="00000000" w:usb3="00000000" w:csb0="00000001" w:csb1="00000000"/>
  </w:font>
  <w:font w:name="Calibri,Times New Roman">
    <w:altName w:val="Calibri"/>
    <w:charset w:val="00"/>
    <w:family w:val="roman"/>
    <w:pitch w:val="default"/>
  </w:font>
  <w:font w:name="SimSun">
    <w:panose1 w:val="02010600030101010101"/>
    <w:charset w:val="86"/>
    <w:family w:val="auto"/>
    <w:pitch w:val="variable"/>
    <w:sig w:usb0="00000003" w:usb1="288F0000" w:usb2="00000016" w:usb3="00000000" w:csb0="00040001" w:csb1="00000000"/>
  </w:font>
  <w:font w:name="Calibri,">
    <w:altName w:val="Calibri"/>
    <w:charset w:val="00"/>
    <w:family w:val="roman"/>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C293B" w14:textId="77777777" w:rsidR="00C74296" w:rsidRDefault="00C742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18"/>
        <w:szCs w:val="18"/>
      </w:rPr>
      <w:id w:val="559448575"/>
      <w:docPartObj>
        <w:docPartGallery w:val="Page Numbers (Bottom of Page)"/>
        <w:docPartUnique/>
      </w:docPartObj>
    </w:sdtPr>
    <w:sdtEndPr/>
    <w:sdtContent>
      <w:sdt>
        <w:sdtPr>
          <w:rPr>
            <w:rFonts w:asciiTheme="minorHAnsi" w:hAnsiTheme="minorHAnsi"/>
            <w:sz w:val="18"/>
            <w:szCs w:val="18"/>
          </w:rPr>
          <w:id w:val="1834718562"/>
          <w:docPartObj>
            <w:docPartGallery w:val="Page Numbers (Top of Page)"/>
            <w:docPartUnique/>
          </w:docPartObj>
        </w:sdtPr>
        <w:sdtEndPr/>
        <w:sdtContent>
          <w:p w14:paraId="5F2A0BA7" w14:textId="647EB469" w:rsidR="003438BE" w:rsidRPr="00C526A5" w:rsidRDefault="003438BE">
            <w:pPr>
              <w:pStyle w:val="Footer"/>
              <w:jc w:val="right"/>
              <w:rPr>
                <w:rFonts w:asciiTheme="minorHAnsi" w:hAnsiTheme="minorHAnsi"/>
                <w:sz w:val="18"/>
                <w:szCs w:val="18"/>
              </w:rPr>
            </w:pPr>
            <w:r w:rsidRPr="00C526A5">
              <w:rPr>
                <w:rFonts w:asciiTheme="minorHAnsi" w:hAnsiTheme="minorHAnsi"/>
                <w:sz w:val="18"/>
                <w:szCs w:val="18"/>
              </w:rPr>
              <w:t xml:space="preserve">Page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PAGE </w:instrText>
            </w:r>
            <w:r w:rsidRPr="00C526A5">
              <w:rPr>
                <w:rFonts w:asciiTheme="minorHAnsi" w:hAnsiTheme="minorHAnsi"/>
                <w:b/>
                <w:bCs/>
                <w:sz w:val="18"/>
                <w:szCs w:val="18"/>
              </w:rPr>
              <w:fldChar w:fldCharType="separate"/>
            </w:r>
            <w:r w:rsidR="007B3BBA">
              <w:rPr>
                <w:rFonts w:asciiTheme="minorHAnsi" w:hAnsiTheme="minorHAnsi"/>
                <w:b/>
                <w:bCs/>
                <w:noProof/>
                <w:sz w:val="18"/>
                <w:szCs w:val="18"/>
              </w:rPr>
              <w:t>1</w:t>
            </w:r>
            <w:r w:rsidRPr="00C526A5">
              <w:rPr>
                <w:rFonts w:asciiTheme="minorHAnsi" w:hAnsiTheme="minorHAnsi"/>
                <w:b/>
                <w:bCs/>
                <w:sz w:val="18"/>
                <w:szCs w:val="18"/>
              </w:rPr>
              <w:fldChar w:fldCharType="end"/>
            </w:r>
            <w:r w:rsidRPr="00C526A5">
              <w:rPr>
                <w:rFonts w:asciiTheme="minorHAnsi" w:hAnsiTheme="minorHAnsi"/>
                <w:sz w:val="18"/>
                <w:szCs w:val="18"/>
              </w:rPr>
              <w:t xml:space="preserve"> of </w:t>
            </w:r>
            <w:r w:rsidRPr="00C526A5">
              <w:rPr>
                <w:rFonts w:asciiTheme="minorHAnsi" w:hAnsiTheme="minorHAnsi"/>
                <w:b/>
                <w:bCs/>
                <w:sz w:val="18"/>
                <w:szCs w:val="18"/>
              </w:rPr>
              <w:fldChar w:fldCharType="begin"/>
            </w:r>
            <w:r w:rsidRPr="00C526A5">
              <w:rPr>
                <w:rFonts w:asciiTheme="minorHAnsi" w:hAnsiTheme="minorHAnsi"/>
                <w:b/>
                <w:bCs/>
                <w:sz w:val="18"/>
                <w:szCs w:val="18"/>
              </w:rPr>
              <w:instrText xml:space="preserve"> NUMPAGES  </w:instrText>
            </w:r>
            <w:r w:rsidRPr="00C526A5">
              <w:rPr>
                <w:rFonts w:asciiTheme="minorHAnsi" w:hAnsiTheme="minorHAnsi"/>
                <w:b/>
                <w:bCs/>
                <w:sz w:val="18"/>
                <w:szCs w:val="18"/>
              </w:rPr>
              <w:fldChar w:fldCharType="separate"/>
            </w:r>
            <w:r w:rsidR="007B3BBA">
              <w:rPr>
                <w:rFonts w:asciiTheme="minorHAnsi" w:hAnsiTheme="minorHAnsi"/>
                <w:b/>
                <w:bCs/>
                <w:noProof/>
                <w:sz w:val="18"/>
                <w:szCs w:val="18"/>
              </w:rPr>
              <w:t>6</w:t>
            </w:r>
            <w:r w:rsidRPr="00C526A5">
              <w:rPr>
                <w:rFonts w:asciiTheme="minorHAnsi" w:hAnsiTheme="minorHAnsi"/>
                <w:b/>
                <w:bCs/>
                <w:sz w:val="18"/>
                <w:szCs w:val="18"/>
              </w:rPr>
              <w:fldChar w:fldCharType="end"/>
            </w:r>
          </w:p>
        </w:sdtContent>
      </w:sdt>
    </w:sdtContent>
  </w:sdt>
  <w:p w14:paraId="5EF3A157" w14:textId="77777777" w:rsidR="003438BE" w:rsidRDefault="003438B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6D019" w14:textId="77777777" w:rsidR="00C74296" w:rsidRDefault="00C742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47D27" w14:textId="77777777" w:rsidR="00D5275C" w:rsidRDefault="00D5275C" w:rsidP="00C526A5">
      <w:r>
        <w:separator/>
      </w:r>
    </w:p>
  </w:footnote>
  <w:footnote w:type="continuationSeparator" w:id="0">
    <w:p w14:paraId="2B15AE10" w14:textId="77777777" w:rsidR="00D5275C" w:rsidRDefault="00D5275C" w:rsidP="00C526A5">
      <w:r>
        <w:continuationSeparator/>
      </w:r>
    </w:p>
  </w:footnote>
  <w:footnote w:type="continuationNotice" w:id="1">
    <w:p w14:paraId="58CAAD41" w14:textId="77777777" w:rsidR="00D5275C" w:rsidRDefault="00D5275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56C8" w14:textId="77777777" w:rsidR="00C74296" w:rsidRDefault="00C7429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DE1D" w14:textId="77777777" w:rsidR="003438BE" w:rsidRDefault="003438B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6A4F5" w14:textId="77777777" w:rsidR="00C74296" w:rsidRDefault="00C742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053BB"/>
    <w:multiLevelType w:val="hybridMultilevel"/>
    <w:tmpl w:val="E154168C"/>
    <w:lvl w:ilvl="0" w:tplc="04090017">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nsid w:val="1ADA5578"/>
    <w:multiLevelType w:val="hybridMultilevel"/>
    <w:tmpl w:val="47FAAD60"/>
    <w:lvl w:ilvl="0" w:tplc="39AE4722">
      <w:start w:val="1"/>
      <w:numFmt w:val="decimal"/>
      <w:lvlText w:val="%1."/>
      <w:lvlJc w:val="left"/>
      <w:pPr>
        <w:ind w:left="1077" w:hanging="360"/>
      </w:pPr>
      <w:rPr>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12B1471"/>
    <w:multiLevelType w:val="hybridMultilevel"/>
    <w:tmpl w:val="CB2251D2"/>
    <w:lvl w:ilvl="0" w:tplc="55700F82">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dstrike w:val="0"/>
        <w:sz w:val="20"/>
        <w:szCs w:val="20"/>
        <w:u w:val="none"/>
        <w:effect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dstrike w:val="0"/>
        <w:sz w:val="20"/>
        <w:szCs w:val="20"/>
        <w:u w:val="none"/>
        <w:effect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nsid w:val="36A80D78"/>
    <w:multiLevelType w:val="hybridMultilevel"/>
    <w:tmpl w:val="BDB8BC2A"/>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7">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503A0D7E"/>
    <w:multiLevelType w:val="hybridMultilevel"/>
    <w:tmpl w:val="29CE4E90"/>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65396F"/>
    <w:multiLevelType w:val="hybridMultilevel"/>
    <w:tmpl w:val="278A2C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nsid w:val="5CF4435A"/>
    <w:multiLevelType w:val="hybridMultilevel"/>
    <w:tmpl w:val="E18C4AE6"/>
    <w:lvl w:ilvl="0" w:tplc="CD166E9C">
      <w:start w:val="1"/>
      <w:numFmt w:val="bullet"/>
      <w:pStyle w:val="Bullet4"/>
      <w:lvlText w:val=""/>
      <w:lvlJc w:val="left"/>
      <w:pPr>
        <w:tabs>
          <w:tab w:val="num" w:pos="1437"/>
        </w:tabs>
        <w:ind w:left="1435" w:hanging="358"/>
      </w:pPr>
      <w:rPr>
        <w:rFonts w:ascii="Symbol" w:hAnsi="Symbol" w:hint="default"/>
        <w:b w:val="0"/>
        <w:color w:val="000000" w:themeColor="text1"/>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nsid w:val="5FA47197"/>
    <w:multiLevelType w:val="hybridMultilevel"/>
    <w:tmpl w:val="A816C224"/>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2247F18">
      <w:start w:val="1"/>
      <w:numFmt w:val="bullet"/>
      <w:lvlText w:val=""/>
      <w:lvlJc w:val="left"/>
      <w:pPr>
        <w:ind w:left="3237" w:hanging="360"/>
      </w:pPr>
      <w:rPr>
        <w:rFonts w:ascii="Symbol" w:hAnsi="Symbol" w:hint="default"/>
        <w:b w:val="0"/>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3">
    <w:nsid w:val="714E7AF1"/>
    <w:multiLevelType w:val="hybridMultilevel"/>
    <w:tmpl w:val="809090D8"/>
    <w:lvl w:ilvl="0" w:tplc="500EA02C">
      <w:start w:val="1"/>
      <w:numFmt w:val="bullet"/>
      <w:lvlText w:val=""/>
      <w:lvlJc w:val="left"/>
      <w:pPr>
        <w:ind w:left="720" w:hanging="360"/>
      </w:pPr>
      <w:rPr>
        <w:rFonts w:ascii="Symbol" w:hAnsi="Symbol" w:hint="default"/>
      </w:rPr>
    </w:lvl>
    <w:lvl w:ilvl="1" w:tplc="3D4A8952">
      <w:start w:val="1"/>
      <w:numFmt w:val="bullet"/>
      <w:lvlText w:val="o"/>
      <w:lvlJc w:val="left"/>
      <w:pPr>
        <w:ind w:left="1440" w:hanging="360"/>
      </w:pPr>
      <w:rPr>
        <w:rFonts w:ascii="Courier New" w:hAnsi="Courier New" w:hint="default"/>
      </w:rPr>
    </w:lvl>
    <w:lvl w:ilvl="2" w:tplc="8AE0458A">
      <w:start w:val="1"/>
      <w:numFmt w:val="bullet"/>
      <w:lvlText w:val=""/>
      <w:lvlJc w:val="left"/>
      <w:pPr>
        <w:ind w:left="2160" w:hanging="360"/>
      </w:pPr>
      <w:rPr>
        <w:rFonts w:ascii="Wingdings" w:hAnsi="Wingdings" w:hint="default"/>
      </w:rPr>
    </w:lvl>
    <w:lvl w:ilvl="3" w:tplc="2AFED6FA">
      <w:start w:val="1"/>
      <w:numFmt w:val="bullet"/>
      <w:lvlText w:val=""/>
      <w:lvlJc w:val="left"/>
      <w:pPr>
        <w:ind w:left="2880" w:hanging="360"/>
      </w:pPr>
      <w:rPr>
        <w:rFonts w:ascii="Symbol" w:hAnsi="Symbol" w:hint="default"/>
      </w:rPr>
    </w:lvl>
    <w:lvl w:ilvl="4" w:tplc="E92E0F1E">
      <w:start w:val="1"/>
      <w:numFmt w:val="bullet"/>
      <w:lvlText w:val="o"/>
      <w:lvlJc w:val="left"/>
      <w:pPr>
        <w:ind w:left="3600" w:hanging="360"/>
      </w:pPr>
      <w:rPr>
        <w:rFonts w:ascii="Courier New" w:hAnsi="Courier New" w:hint="default"/>
      </w:rPr>
    </w:lvl>
    <w:lvl w:ilvl="5" w:tplc="330E127C">
      <w:start w:val="1"/>
      <w:numFmt w:val="bullet"/>
      <w:lvlText w:val=""/>
      <w:lvlJc w:val="left"/>
      <w:pPr>
        <w:ind w:left="4320" w:hanging="360"/>
      </w:pPr>
      <w:rPr>
        <w:rFonts w:ascii="Wingdings" w:hAnsi="Wingdings" w:hint="default"/>
      </w:rPr>
    </w:lvl>
    <w:lvl w:ilvl="6" w:tplc="797028B2">
      <w:start w:val="1"/>
      <w:numFmt w:val="bullet"/>
      <w:lvlText w:val=""/>
      <w:lvlJc w:val="left"/>
      <w:pPr>
        <w:ind w:left="5040" w:hanging="360"/>
      </w:pPr>
      <w:rPr>
        <w:rFonts w:ascii="Symbol" w:hAnsi="Symbol" w:hint="default"/>
      </w:rPr>
    </w:lvl>
    <w:lvl w:ilvl="7" w:tplc="8B5263C8">
      <w:start w:val="1"/>
      <w:numFmt w:val="bullet"/>
      <w:lvlText w:val="o"/>
      <w:lvlJc w:val="left"/>
      <w:pPr>
        <w:ind w:left="5760" w:hanging="360"/>
      </w:pPr>
      <w:rPr>
        <w:rFonts w:ascii="Courier New" w:hAnsi="Courier New" w:hint="default"/>
      </w:rPr>
    </w:lvl>
    <w:lvl w:ilvl="8" w:tplc="7BBC4ECA">
      <w:start w:val="1"/>
      <w:numFmt w:val="bullet"/>
      <w:lvlText w:val=""/>
      <w:lvlJc w:val="left"/>
      <w:pPr>
        <w:ind w:left="6480" w:hanging="360"/>
      </w:pPr>
      <w:rPr>
        <w:rFonts w:ascii="Wingdings" w:hAnsi="Wingdings" w:hint="default"/>
      </w:rPr>
    </w:lvl>
  </w:abstractNum>
  <w:abstractNum w:abstractNumId="14">
    <w:nsid w:val="751A485C"/>
    <w:multiLevelType w:val="hybridMultilevel"/>
    <w:tmpl w:val="EAA2F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8360129"/>
    <w:multiLevelType w:val="hybridMultilevel"/>
    <w:tmpl w:val="711A6AA8"/>
    <w:lvl w:ilvl="0" w:tplc="0CC68C2A">
      <w:start w:val="1"/>
      <w:numFmt w:val="bullet"/>
      <w:lvlText w:val=""/>
      <w:lvlJc w:val="left"/>
      <w:pPr>
        <w:ind w:left="720" w:hanging="360"/>
      </w:pPr>
      <w:rPr>
        <w:rFonts w:ascii="Symbol" w:hAnsi="Symbol" w:hint="default"/>
      </w:rPr>
    </w:lvl>
    <w:lvl w:ilvl="1" w:tplc="9930632A">
      <w:start w:val="1"/>
      <w:numFmt w:val="bullet"/>
      <w:lvlText w:val="o"/>
      <w:lvlJc w:val="left"/>
      <w:pPr>
        <w:ind w:left="1440" w:hanging="360"/>
      </w:pPr>
      <w:rPr>
        <w:rFonts w:ascii="Courier New" w:hAnsi="Courier New" w:hint="default"/>
      </w:rPr>
    </w:lvl>
    <w:lvl w:ilvl="2" w:tplc="C59CAA3A">
      <w:start w:val="1"/>
      <w:numFmt w:val="bullet"/>
      <w:lvlText w:val=""/>
      <w:lvlJc w:val="left"/>
      <w:pPr>
        <w:ind w:left="2160" w:hanging="360"/>
      </w:pPr>
      <w:rPr>
        <w:rFonts w:ascii="Wingdings" w:hAnsi="Wingdings" w:hint="default"/>
      </w:rPr>
    </w:lvl>
    <w:lvl w:ilvl="3" w:tplc="0248C8B6">
      <w:start w:val="1"/>
      <w:numFmt w:val="bullet"/>
      <w:lvlText w:val=""/>
      <w:lvlJc w:val="left"/>
      <w:pPr>
        <w:ind w:left="2880" w:hanging="360"/>
      </w:pPr>
      <w:rPr>
        <w:rFonts w:ascii="Symbol" w:hAnsi="Symbol" w:hint="default"/>
      </w:rPr>
    </w:lvl>
    <w:lvl w:ilvl="4" w:tplc="943AF804">
      <w:start w:val="1"/>
      <w:numFmt w:val="bullet"/>
      <w:lvlText w:val="o"/>
      <w:lvlJc w:val="left"/>
      <w:pPr>
        <w:ind w:left="3600" w:hanging="360"/>
      </w:pPr>
      <w:rPr>
        <w:rFonts w:ascii="Courier New" w:hAnsi="Courier New" w:hint="default"/>
      </w:rPr>
    </w:lvl>
    <w:lvl w:ilvl="5" w:tplc="7DD847C2">
      <w:start w:val="1"/>
      <w:numFmt w:val="bullet"/>
      <w:lvlText w:val=""/>
      <w:lvlJc w:val="left"/>
      <w:pPr>
        <w:ind w:left="4320" w:hanging="360"/>
      </w:pPr>
      <w:rPr>
        <w:rFonts w:ascii="Wingdings" w:hAnsi="Wingdings" w:hint="default"/>
      </w:rPr>
    </w:lvl>
    <w:lvl w:ilvl="6" w:tplc="4AFE53B2">
      <w:start w:val="1"/>
      <w:numFmt w:val="bullet"/>
      <w:lvlText w:val=""/>
      <w:lvlJc w:val="left"/>
      <w:pPr>
        <w:ind w:left="5040" w:hanging="360"/>
      </w:pPr>
      <w:rPr>
        <w:rFonts w:ascii="Symbol" w:hAnsi="Symbol" w:hint="default"/>
      </w:rPr>
    </w:lvl>
    <w:lvl w:ilvl="7" w:tplc="58AA0374">
      <w:start w:val="1"/>
      <w:numFmt w:val="bullet"/>
      <w:lvlText w:val="o"/>
      <w:lvlJc w:val="left"/>
      <w:pPr>
        <w:ind w:left="5760" w:hanging="360"/>
      </w:pPr>
      <w:rPr>
        <w:rFonts w:ascii="Courier New" w:hAnsi="Courier New" w:hint="default"/>
      </w:rPr>
    </w:lvl>
    <w:lvl w:ilvl="8" w:tplc="CA24585C">
      <w:start w:val="1"/>
      <w:numFmt w:val="bullet"/>
      <w:lvlText w:val=""/>
      <w:lvlJc w:val="left"/>
      <w:pPr>
        <w:ind w:left="6480" w:hanging="360"/>
      </w:pPr>
      <w:rPr>
        <w:rFonts w:ascii="Wingdings" w:hAnsi="Wingdings" w:hint="default"/>
      </w:rPr>
    </w:lvl>
  </w:abstractNum>
  <w:abstractNum w:abstractNumId="16">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7D0202E6"/>
    <w:multiLevelType w:val="hybridMultilevel"/>
    <w:tmpl w:val="A6EE6306"/>
    <w:lvl w:ilvl="0" w:tplc="76342CD8">
      <w:start w:val="1"/>
      <w:numFmt w:val="bullet"/>
      <w:lvlText w:val=""/>
      <w:lvlJc w:val="left"/>
      <w:pPr>
        <w:ind w:left="1077" w:hanging="360"/>
      </w:pPr>
      <w:rPr>
        <w:rFonts w:ascii="Symbol" w:hAnsi="Symbol" w:hint="default"/>
        <w:b w:val="0"/>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BFF8335A">
      <w:start w:val="1"/>
      <w:numFmt w:val="lowerLetter"/>
      <w:lvlText w:val="%4."/>
      <w:lvlJc w:val="left"/>
      <w:pPr>
        <w:ind w:left="3237" w:hanging="360"/>
      </w:pPr>
      <w:rPr>
        <w:rFonts w:hint="default"/>
        <w:b/>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abstractNum w:abstractNumId="18">
    <w:nsid w:val="7F332965"/>
    <w:multiLevelType w:val="hybridMultilevel"/>
    <w:tmpl w:val="A3CC3F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1"/>
  </w:num>
  <w:num w:numId="6">
    <w:abstractNumId w:val="12"/>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8"/>
  </w:num>
  <w:num w:numId="15">
    <w:abstractNumId w:val="8"/>
  </w:num>
  <w:num w:numId="16">
    <w:abstractNumId w:val="0"/>
  </w:num>
  <w:num w:numId="17">
    <w:abstractNumId w:val="14"/>
  </w:num>
  <w:num w:numId="18">
    <w:abstractNumId w:val="5"/>
  </w:num>
  <w:num w:numId="19">
    <w:abstractNumId w:val="9"/>
  </w:num>
  <w:num w:numId="20">
    <w:abstractNumId w:val="17"/>
  </w:num>
  <w:num w:numId="21">
    <w:abstractNumId w:val="2"/>
  </w:num>
  <w:num w:numId="22">
    <w:abstractNumId w:val="1"/>
  </w:num>
  <w:num w:numId="23">
    <w:abstractNumId w:val="16"/>
  </w:num>
  <w:num w:numId="24">
    <w:abstractNumId w:val="4"/>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B5"/>
    <w:rsid w:val="0000002D"/>
    <w:rsid w:val="0001125F"/>
    <w:rsid w:val="00044F48"/>
    <w:rsid w:val="00062A7B"/>
    <w:rsid w:val="000C7B7C"/>
    <w:rsid w:val="000E3E62"/>
    <w:rsid w:val="001015D7"/>
    <w:rsid w:val="001101B6"/>
    <w:rsid w:val="002115D2"/>
    <w:rsid w:val="0023105B"/>
    <w:rsid w:val="00233AAE"/>
    <w:rsid w:val="00236D65"/>
    <w:rsid w:val="00255B47"/>
    <w:rsid w:val="00260FBC"/>
    <w:rsid w:val="0030085B"/>
    <w:rsid w:val="00311DE2"/>
    <w:rsid w:val="00333906"/>
    <w:rsid w:val="003438BE"/>
    <w:rsid w:val="003553FC"/>
    <w:rsid w:val="003B1400"/>
    <w:rsid w:val="003E078D"/>
    <w:rsid w:val="003E5163"/>
    <w:rsid w:val="00436F63"/>
    <w:rsid w:val="00441F2A"/>
    <w:rsid w:val="0044409F"/>
    <w:rsid w:val="00452575"/>
    <w:rsid w:val="004B06C4"/>
    <w:rsid w:val="004F0C57"/>
    <w:rsid w:val="004F7BA6"/>
    <w:rsid w:val="00511EB3"/>
    <w:rsid w:val="005169EB"/>
    <w:rsid w:val="005326CD"/>
    <w:rsid w:val="005403B2"/>
    <w:rsid w:val="005736CC"/>
    <w:rsid w:val="00590DE6"/>
    <w:rsid w:val="00595C9F"/>
    <w:rsid w:val="005A457F"/>
    <w:rsid w:val="005A5884"/>
    <w:rsid w:val="005C2281"/>
    <w:rsid w:val="005D658D"/>
    <w:rsid w:val="005F058E"/>
    <w:rsid w:val="005F6D54"/>
    <w:rsid w:val="00621992"/>
    <w:rsid w:val="00634E3D"/>
    <w:rsid w:val="006403F7"/>
    <w:rsid w:val="006415C8"/>
    <w:rsid w:val="00651A6A"/>
    <w:rsid w:val="006564AC"/>
    <w:rsid w:val="00680302"/>
    <w:rsid w:val="006B0272"/>
    <w:rsid w:val="006B4A5E"/>
    <w:rsid w:val="00732152"/>
    <w:rsid w:val="00733D67"/>
    <w:rsid w:val="00737B4E"/>
    <w:rsid w:val="007424BE"/>
    <w:rsid w:val="0076596D"/>
    <w:rsid w:val="0077361C"/>
    <w:rsid w:val="007B3BBA"/>
    <w:rsid w:val="007C6F35"/>
    <w:rsid w:val="007C7F87"/>
    <w:rsid w:val="007D1A2D"/>
    <w:rsid w:val="007E00EA"/>
    <w:rsid w:val="007E5CC8"/>
    <w:rsid w:val="007F6373"/>
    <w:rsid w:val="008039F3"/>
    <w:rsid w:val="00822201"/>
    <w:rsid w:val="00827D77"/>
    <w:rsid w:val="008534D8"/>
    <w:rsid w:val="0086661D"/>
    <w:rsid w:val="00872DC2"/>
    <w:rsid w:val="008A50D2"/>
    <w:rsid w:val="008D7E5E"/>
    <w:rsid w:val="008E6327"/>
    <w:rsid w:val="008F2A17"/>
    <w:rsid w:val="00912CEB"/>
    <w:rsid w:val="0091324A"/>
    <w:rsid w:val="0092585F"/>
    <w:rsid w:val="009352FE"/>
    <w:rsid w:val="00936AD2"/>
    <w:rsid w:val="00943CA0"/>
    <w:rsid w:val="00945C25"/>
    <w:rsid w:val="00970C1B"/>
    <w:rsid w:val="00981835"/>
    <w:rsid w:val="009C645B"/>
    <w:rsid w:val="009F6722"/>
    <w:rsid w:val="00A17939"/>
    <w:rsid w:val="00A329EF"/>
    <w:rsid w:val="00A51184"/>
    <w:rsid w:val="00AA118E"/>
    <w:rsid w:val="00AB3E8F"/>
    <w:rsid w:val="00AE0E80"/>
    <w:rsid w:val="00AF53F6"/>
    <w:rsid w:val="00B204D8"/>
    <w:rsid w:val="00B52D6F"/>
    <w:rsid w:val="00B6019C"/>
    <w:rsid w:val="00B75953"/>
    <w:rsid w:val="00B81500"/>
    <w:rsid w:val="00B90D75"/>
    <w:rsid w:val="00BC4337"/>
    <w:rsid w:val="00BF2D65"/>
    <w:rsid w:val="00C163C9"/>
    <w:rsid w:val="00C2226D"/>
    <w:rsid w:val="00C23AC9"/>
    <w:rsid w:val="00C26239"/>
    <w:rsid w:val="00C45845"/>
    <w:rsid w:val="00C526A5"/>
    <w:rsid w:val="00C57024"/>
    <w:rsid w:val="00C6701B"/>
    <w:rsid w:val="00C7005B"/>
    <w:rsid w:val="00C74296"/>
    <w:rsid w:val="00C85351"/>
    <w:rsid w:val="00CC60C8"/>
    <w:rsid w:val="00CD3851"/>
    <w:rsid w:val="00CE7025"/>
    <w:rsid w:val="00CF18A2"/>
    <w:rsid w:val="00CF35E8"/>
    <w:rsid w:val="00CF7503"/>
    <w:rsid w:val="00D33DB5"/>
    <w:rsid w:val="00D354EC"/>
    <w:rsid w:val="00D3685A"/>
    <w:rsid w:val="00D43C5E"/>
    <w:rsid w:val="00D5275C"/>
    <w:rsid w:val="00D707C4"/>
    <w:rsid w:val="00D77295"/>
    <w:rsid w:val="00D90E30"/>
    <w:rsid w:val="00D960DE"/>
    <w:rsid w:val="00D97988"/>
    <w:rsid w:val="00DB1611"/>
    <w:rsid w:val="00DB6B46"/>
    <w:rsid w:val="00DD6D54"/>
    <w:rsid w:val="00DE747E"/>
    <w:rsid w:val="00DF1AFF"/>
    <w:rsid w:val="00E269A4"/>
    <w:rsid w:val="00E31871"/>
    <w:rsid w:val="00E45CBB"/>
    <w:rsid w:val="00E737FA"/>
    <w:rsid w:val="00EA0639"/>
    <w:rsid w:val="00EB672B"/>
    <w:rsid w:val="00EB778F"/>
    <w:rsid w:val="00EC3159"/>
    <w:rsid w:val="00ED325F"/>
    <w:rsid w:val="00EF5130"/>
    <w:rsid w:val="00F841BA"/>
    <w:rsid w:val="00F90798"/>
    <w:rsid w:val="00FB388E"/>
    <w:rsid w:val="26AFE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24C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D33DB5"/>
    <w:pPr>
      <w:numPr>
        <w:numId w:val="3"/>
      </w:numPr>
      <w:spacing w:before="100" w:beforeAutospacing="1" w:after="240"/>
      <w:jc w:val="both"/>
      <w:outlineLvl w:val="0"/>
    </w:pPr>
    <w:rPr>
      <w:rFonts w:ascii="Tahoma" w:eastAsia="MS Mincho" w:hAnsi="Tahoma" w:cs="Tahoma"/>
      <w:b/>
      <w:bCs/>
      <w:sz w:val="19"/>
      <w:szCs w:val="19"/>
    </w:rPr>
  </w:style>
  <w:style w:type="paragraph" w:styleId="Heading2">
    <w:name w:val="heading 2"/>
    <w:basedOn w:val="Normal"/>
    <w:link w:val="Heading2Char"/>
    <w:uiPriority w:val="99"/>
    <w:unhideWhenUsed/>
    <w:qFormat/>
    <w:rsid w:val="00D33DB5"/>
    <w:pPr>
      <w:numPr>
        <w:ilvl w:val="1"/>
        <w:numId w:val="3"/>
      </w:numPr>
      <w:spacing w:before="100" w:beforeAutospacing="1" w:after="240"/>
      <w:jc w:val="both"/>
      <w:outlineLvl w:val="1"/>
    </w:pPr>
    <w:rPr>
      <w:rFonts w:ascii="Tahoma" w:eastAsia="MS Mincho" w:hAnsi="Tahoma" w:cs="Tahoma"/>
      <w:b/>
      <w:bCs/>
      <w:sz w:val="19"/>
      <w:szCs w:val="19"/>
    </w:rPr>
  </w:style>
  <w:style w:type="paragraph" w:styleId="Heading3">
    <w:name w:val="heading 3"/>
    <w:basedOn w:val="Normal"/>
    <w:link w:val="Heading3Char"/>
    <w:uiPriority w:val="99"/>
    <w:unhideWhenUsed/>
    <w:qFormat/>
    <w:rsid w:val="00D33DB5"/>
    <w:pPr>
      <w:numPr>
        <w:ilvl w:val="2"/>
        <w:numId w:val="3"/>
      </w:numPr>
      <w:tabs>
        <w:tab w:val="left" w:pos="1077"/>
      </w:tabs>
      <w:spacing w:before="100" w:beforeAutospacing="1" w:after="240"/>
      <w:jc w:val="both"/>
      <w:outlineLvl w:val="2"/>
    </w:pPr>
    <w:rPr>
      <w:rFonts w:ascii="Tahoma" w:eastAsia="MS Mincho" w:hAnsi="Tahoma" w:cs="Tahoma"/>
      <w:sz w:val="19"/>
      <w:szCs w:val="19"/>
    </w:rPr>
  </w:style>
  <w:style w:type="paragraph" w:styleId="Heading4">
    <w:name w:val="heading 4"/>
    <w:basedOn w:val="Normal"/>
    <w:link w:val="Heading4Char"/>
    <w:uiPriority w:val="99"/>
    <w:unhideWhenUsed/>
    <w:qFormat/>
    <w:rsid w:val="00D33DB5"/>
    <w:pPr>
      <w:numPr>
        <w:ilvl w:val="3"/>
        <w:numId w:val="3"/>
      </w:numPr>
      <w:spacing w:before="100" w:beforeAutospacing="1" w:after="240"/>
      <w:jc w:val="both"/>
      <w:outlineLvl w:val="3"/>
    </w:pPr>
    <w:rPr>
      <w:rFonts w:ascii="Tahoma" w:eastAsia="MS Mincho" w:hAnsi="Tahoma" w:cs="Tahoma"/>
      <w:sz w:val="19"/>
      <w:szCs w:val="19"/>
    </w:rPr>
  </w:style>
  <w:style w:type="paragraph" w:styleId="Heading5">
    <w:name w:val="heading 5"/>
    <w:basedOn w:val="Normal"/>
    <w:link w:val="Heading5Char"/>
    <w:uiPriority w:val="99"/>
    <w:unhideWhenUsed/>
    <w:qFormat/>
    <w:rsid w:val="00D33DB5"/>
    <w:pPr>
      <w:numPr>
        <w:ilvl w:val="4"/>
        <w:numId w:val="3"/>
      </w:numPr>
      <w:tabs>
        <w:tab w:val="left" w:pos="1792"/>
      </w:tabs>
      <w:spacing w:before="100" w:beforeAutospacing="1" w:after="240"/>
      <w:jc w:val="both"/>
      <w:outlineLvl w:val="4"/>
    </w:pPr>
    <w:rPr>
      <w:rFonts w:ascii="Tahoma" w:eastAsia="MS Mincho" w:hAnsi="Tahoma" w:cs="Tahoma"/>
      <w:sz w:val="19"/>
      <w:szCs w:val="19"/>
    </w:rPr>
  </w:style>
  <w:style w:type="paragraph" w:styleId="Heading6">
    <w:name w:val="heading 6"/>
    <w:basedOn w:val="Normal"/>
    <w:link w:val="Heading6Char"/>
    <w:uiPriority w:val="99"/>
    <w:unhideWhenUsed/>
    <w:qFormat/>
    <w:rsid w:val="00D33DB5"/>
    <w:pPr>
      <w:numPr>
        <w:ilvl w:val="5"/>
        <w:numId w:val="3"/>
      </w:numPr>
      <w:spacing w:before="100" w:beforeAutospacing="1" w:after="240"/>
      <w:jc w:val="both"/>
      <w:outlineLvl w:val="5"/>
    </w:pPr>
    <w:rPr>
      <w:rFonts w:ascii="Tahoma" w:eastAsia="MS Mincho" w:hAnsi="Tahoma" w:cs="Tahoma"/>
      <w:sz w:val="19"/>
      <w:szCs w:val="19"/>
    </w:rPr>
  </w:style>
  <w:style w:type="paragraph" w:styleId="Heading7">
    <w:name w:val="heading 7"/>
    <w:basedOn w:val="Normal"/>
    <w:link w:val="Heading7Char"/>
    <w:uiPriority w:val="99"/>
    <w:unhideWhenUsed/>
    <w:qFormat/>
    <w:rsid w:val="00D33DB5"/>
    <w:pPr>
      <w:numPr>
        <w:ilvl w:val="6"/>
        <w:numId w:val="3"/>
      </w:numPr>
      <w:spacing w:before="100" w:beforeAutospacing="1" w:after="240"/>
      <w:jc w:val="both"/>
      <w:outlineLvl w:val="6"/>
    </w:pPr>
    <w:rPr>
      <w:rFonts w:ascii="Tahoma" w:eastAsia="MS Mincho" w:hAnsi="Tahoma" w:cs="Tahoma"/>
      <w:sz w:val="19"/>
      <w:szCs w:val="19"/>
    </w:rPr>
  </w:style>
  <w:style w:type="paragraph" w:styleId="Heading8">
    <w:name w:val="heading 8"/>
    <w:basedOn w:val="Normal"/>
    <w:link w:val="Heading8Char"/>
    <w:uiPriority w:val="99"/>
    <w:unhideWhenUsed/>
    <w:qFormat/>
    <w:rsid w:val="00D33DB5"/>
    <w:pPr>
      <w:numPr>
        <w:ilvl w:val="7"/>
        <w:numId w:val="3"/>
      </w:numPr>
      <w:spacing w:before="100" w:beforeAutospacing="1" w:after="240"/>
      <w:jc w:val="both"/>
      <w:outlineLvl w:val="7"/>
    </w:pPr>
    <w:rPr>
      <w:rFonts w:ascii="Tahoma" w:eastAsia="MS Mincho" w:hAnsi="Tahoma" w:cs="Tahoma"/>
      <w:sz w:val="19"/>
      <w:szCs w:val="19"/>
    </w:rPr>
  </w:style>
  <w:style w:type="paragraph" w:styleId="Heading9">
    <w:name w:val="heading 9"/>
    <w:basedOn w:val="Normal"/>
    <w:link w:val="Heading9Char"/>
    <w:uiPriority w:val="99"/>
    <w:unhideWhenUsed/>
    <w:qFormat/>
    <w:rsid w:val="00D33DB5"/>
    <w:pPr>
      <w:numPr>
        <w:ilvl w:val="8"/>
        <w:numId w:val="3"/>
      </w:numPr>
      <w:spacing w:before="100" w:beforeAutospacing="1" w:after="240"/>
      <w:jc w:val="both"/>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33DB5"/>
    <w:rPr>
      <w:rFonts w:ascii="Tahoma" w:eastAsia="MS Mincho" w:hAnsi="Tahoma" w:cs="Tahoma"/>
      <w:b/>
      <w:bCs/>
      <w:sz w:val="19"/>
      <w:szCs w:val="19"/>
    </w:rPr>
  </w:style>
  <w:style w:type="character" w:customStyle="1" w:styleId="Heading2Char">
    <w:name w:val="Heading 2 Char"/>
    <w:basedOn w:val="DefaultParagraphFont"/>
    <w:link w:val="Heading2"/>
    <w:uiPriority w:val="99"/>
    <w:semiHidden/>
    <w:rsid w:val="00D33DB5"/>
    <w:rPr>
      <w:rFonts w:ascii="Tahoma" w:eastAsia="MS Mincho" w:hAnsi="Tahoma" w:cs="Tahoma"/>
      <w:b/>
      <w:bCs/>
      <w:sz w:val="19"/>
      <w:szCs w:val="19"/>
    </w:rPr>
  </w:style>
  <w:style w:type="character" w:customStyle="1" w:styleId="Heading3Char">
    <w:name w:val="Heading 3 Char"/>
    <w:basedOn w:val="DefaultParagraphFont"/>
    <w:link w:val="Heading3"/>
    <w:uiPriority w:val="99"/>
    <w:semiHidden/>
    <w:rsid w:val="00D33DB5"/>
    <w:rPr>
      <w:rFonts w:ascii="Tahoma" w:eastAsia="MS Mincho" w:hAnsi="Tahoma" w:cs="Tahoma"/>
      <w:sz w:val="19"/>
      <w:szCs w:val="19"/>
    </w:rPr>
  </w:style>
  <w:style w:type="character" w:customStyle="1" w:styleId="Heading4Char">
    <w:name w:val="Heading 4 Char"/>
    <w:basedOn w:val="DefaultParagraphFont"/>
    <w:link w:val="Heading4"/>
    <w:uiPriority w:val="99"/>
    <w:semiHidden/>
    <w:rsid w:val="00D33DB5"/>
    <w:rPr>
      <w:rFonts w:ascii="Tahoma" w:eastAsia="MS Mincho" w:hAnsi="Tahoma" w:cs="Tahoma"/>
      <w:sz w:val="19"/>
      <w:szCs w:val="19"/>
    </w:rPr>
  </w:style>
  <w:style w:type="character" w:customStyle="1" w:styleId="Heading5Char">
    <w:name w:val="Heading 5 Char"/>
    <w:basedOn w:val="DefaultParagraphFont"/>
    <w:link w:val="Heading5"/>
    <w:uiPriority w:val="99"/>
    <w:semiHidden/>
    <w:rsid w:val="00D33DB5"/>
    <w:rPr>
      <w:rFonts w:ascii="Tahoma" w:eastAsia="MS Mincho" w:hAnsi="Tahoma" w:cs="Tahoma"/>
      <w:sz w:val="19"/>
      <w:szCs w:val="19"/>
    </w:rPr>
  </w:style>
  <w:style w:type="character" w:customStyle="1" w:styleId="Heading6Char">
    <w:name w:val="Heading 6 Char"/>
    <w:basedOn w:val="DefaultParagraphFont"/>
    <w:link w:val="Heading6"/>
    <w:uiPriority w:val="99"/>
    <w:semiHidden/>
    <w:rsid w:val="00D33DB5"/>
    <w:rPr>
      <w:rFonts w:ascii="Tahoma" w:eastAsia="MS Mincho" w:hAnsi="Tahoma" w:cs="Tahoma"/>
      <w:sz w:val="19"/>
      <w:szCs w:val="19"/>
    </w:rPr>
  </w:style>
  <w:style w:type="character" w:customStyle="1" w:styleId="Heading7Char">
    <w:name w:val="Heading 7 Char"/>
    <w:basedOn w:val="DefaultParagraphFont"/>
    <w:link w:val="Heading7"/>
    <w:uiPriority w:val="99"/>
    <w:semiHidden/>
    <w:rsid w:val="00D33DB5"/>
    <w:rPr>
      <w:rFonts w:ascii="Tahoma" w:eastAsia="MS Mincho" w:hAnsi="Tahoma" w:cs="Tahoma"/>
      <w:sz w:val="19"/>
      <w:szCs w:val="19"/>
    </w:rPr>
  </w:style>
  <w:style w:type="character" w:customStyle="1" w:styleId="Heading8Char">
    <w:name w:val="Heading 8 Char"/>
    <w:basedOn w:val="DefaultParagraphFont"/>
    <w:link w:val="Heading8"/>
    <w:uiPriority w:val="99"/>
    <w:semiHidden/>
    <w:rsid w:val="00D33DB5"/>
    <w:rPr>
      <w:rFonts w:ascii="Tahoma" w:eastAsia="MS Mincho" w:hAnsi="Tahoma" w:cs="Tahoma"/>
      <w:sz w:val="19"/>
      <w:szCs w:val="19"/>
    </w:rPr>
  </w:style>
  <w:style w:type="character" w:customStyle="1" w:styleId="Heading9Char">
    <w:name w:val="Heading 9 Char"/>
    <w:basedOn w:val="DefaultParagraphFont"/>
    <w:link w:val="Heading9"/>
    <w:uiPriority w:val="99"/>
    <w:semiHidden/>
    <w:rsid w:val="00D33DB5"/>
    <w:rPr>
      <w:rFonts w:ascii="Tahoma" w:eastAsia="MS Mincho" w:hAnsi="Tahoma" w:cs="Tahoma"/>
      <w:sz w:val="19"/>
      <w:szCs w:val="19"/>
    </w:rPr>
  </w:style>
  <w:style w:type="character" w:styleId="Hyperlink">
    <w:name w:val="Hyperlink"/>
    <w:aliases w:val="Char Char7"/>
    <w:basedOn w:val="DefaultParagraphFont"/>
    <w:uiPriority w:val="99"/>
    <w:unhideWhenUsed/>
    <w:rsid w:val="00D33DB5"/>
    <w:rPr>
      <w:rFonts w:ascii="Times New Roman" w:hAnsi="Times New Roman" w:cs="Times New Roman" w:hint="default"/>
      <w:color w:val="0000FF"/>
      <w:u w:val="single"/>
    </w:rPr>
  </w:style>
  <w:style w:type="paragraph" w:styleId="NormalWeb">
    <w:name w:val="Normal (Web)"/>
    <w:basedOn w:val="Normal"/>
    <w:uiPriority w:val="99"/>
    <w:semiHidden/>
    <w:unhideWhenUsed/>
    <w:rsid w:val="00D33DB5"/>
    <w:pPr>
      <w:spacing w:before="100" w:beforeAutospacing="1" w:after="100" w:afterAutospacing="1"/>
      <w:ind w:left="720"/>
      <w:jc w:val="both"/>
    </w:pPr>
    <w:rPr>
      <w:rFonts w:eastAsia="Times New Roman" w:cs="Times New Roman"/>
      <w:szCs w:val="24"/>
    </w:rPr>
  </w:style>
  <w:style w:type="paragraph" w:customStyle="1" w:styleId="Bullet2">
    <w:name w:val="Bullet 2"/>
    <w:basedOn w:val="Normal"/>
    <w:uiPriority w:val="99"/>
    <w:rsid w:val="00D33DB5"/>
    <w:pPr>
      <w:numPr>
        <w:numId w:val="4"/>
      </w:numPr>
      <w:spacing w:before="100" w:beforeAutospacing="1" w:after="240"/>
      <w:jc w:val="both"/>
    </w:pPr>
    <w:rPr>
      <w:rFonts w:ascii="Tahoma" w:eastAsia="MS Mincho" w:hAnsi="Tahoma" w:cs="Tahoma"/>
      <w:sz w:val="19"/>
      <w:szCs w:val="19"/>
    </w:rPr>
  </w:style>
  <w:style w:type="paragraph" w:customStyle="1" w:styleId="Bullet4">
    <w:name w:val="Bullet 4"/>
    <w:basedOn w:val="Normal"/>
    <w:uiPriority w:val="99"/>
    <w:rsid w:val="00D33DB5"/>
    <w:pPr>
      <w:numPr>
        <w:numId w:val="5"/>
      </w:numPr>
      <w:spacing w:before="100" w:beforeAutospacing="1" w:after="240"/>
      <w:jc w:val="both"/>
    </w:pPr>
    <w:rPr>
      <w:rFonts w:ascii="Tahoma" w:eastAsia="MS Mincho" w:hAnsi="Tahoma" w:cs="Tahoma"/>
      <w:sz w:val="19"/>
      <w:szCs w:val="19"/>
    </w:rPr>
  </w:style>
  <w:style w:type="paragraph" w:customStyle="1" w:styleId="HeadingEULA">
    <w:name w:val="Heading EULA"/>
    <w:basedOn w:val="Normal"/>
    <w:next w:val="Normal"/>
    <w:uiPriority w:val="99"/>
    <w:rsid w:val="00D33DB5"/>
    <w:pPr>
      <w:spacing w:before="100" w:beforeAutospacing="1" w:after="240"/>
      <w:ind w:left="720"/>
      <w:jc w:val="both"/>
    </w:pPr>
    <w:rPr>
      <w:rFonts w:ascii="Tahoma" w:eastAsia="MS Mincho" w:hAnsi="Tahoma" w:cs="Tahoma"/>
      <w:b/>
      <w:bCs/>
      <w:sz w:val="28"/>
      <w:szCs w:val="28"/>
    </w:rPr>
  </w:style>
  <w:style w:type="paragraph" w:customStyle="1" w:styleId="Preamble">
    <w:name w:val="Preamble"/>
    <w:basedOn w:val="Normal"/>
    <w:uiPriority w:val="99"/>
    <w:rsid w:val="00D33DB5"/>
    <w:pPr>
      <w:spacing w:before="100" w:beforeAutospacing="1" w:after="240"/>
      <w:ind w:left="720"/>
      <w:jc w:val="both"/>
    </w:pPr>
    <w:rPr>
      <w:rFonts w:ascii="Tahoma" w:eastAsia="MS Mincho" w:hAnsi="Tahoma" w:cs="Tahoma"/>
      <w:b/>
      <w:bCs/>
      <w:sz w:val="19"/>
      <w:szCs w:val="19"/>
    </w:rPr>
  </w:style>
  <w:style w:type="character" w:customStyle="1" w:styleId="Body2Char">
    <w:name w:val="Body 2 Char"/>
    <w:basedOn w:val="DefaultParagraphFont"/>
    <w:uiPriority w:val="99"/>
    <w:rsid w:val="00D33DB5"/>
    <w:rPr>
      <w:rFonts w:ascii="Tahoma" w:hAnsi="Tahoma" w:cs="Tahoma" w:hint="default"/>
      <w:lang w:val="en-US" w:eastAsia="en-US"/>
    </w:rPr>
  </w:style>
  <w:style w:type="character" w:customStyle="1" w:styleId="Body3Char">
    <w:name w:val="Body 3 Char"/>
    <w:basedOn w:val="DefaultParagraphFont"/>
    <w:uiPriority w:val="99"/>
    <w:rsid w:val="00981835"/>
    <w:rPr>
      <w:rFonts w:ascii="Tahoma" w:hAnsi="Tahoma" w:cs="Tahoma"/>
      <w:lang w:val="en-US" w:eastAsia="en-US"/>
    </w:rPr>
  </w:style>
  <w:style w:type="paragraph" w:customStyle="1" w:styleId="Heading3Bold">
    <w:name w:val="Heading 3 Bold"/>
    <w:basedOn w:val="Heading3"/>
    <w:uiPriority w:val="99"/>
    <w:rsid w:val="002115D2"/>
    <w:pPr>
      <w:numPr>
        <w:numId w:val="22"/>
      </w:numPr>
    </w:pPr>
    <w:rPr>
      <w:b/>
      <w:bCs/>
    </w:rPr>
  </w:style>
  <w:style w:type="table" w:styleId="TableGrid">
    <w:name w:val="Table Grid"/>
    <w:basedOn w:val="TableNormal"/>
    <w:uiPriority w:val="59"/>
    <w:rsid w:val="008D7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7E5E"/>
    <w:pPr>
      <w:ind w:left="720"/>
      <w:contextualSpacing/>
    </w:pPr>
  </w:style>
  <w:style w:type="paragraph" w:customStyle="1" w:styleId="Bullet1">
    <w:name w:val="Bullet 1"/>
    <w:basedOn w:val="Normal"/>
    <w:uiPriority w:val="99"/>
    <w:rsid w:val="00260FBC"/>
    <w:pPr>
      <w:numPr>
        <w:numId w:val="23"/>
      </w:numPr>
      <w:spacing w:before="120" w:after="120"/>
    </w:pPr>
    <w:rPr>
      <w:rFonts w:ascii="Tahoma" w:eastAsia="MS Mincho" w:hAnsi="Tahoma" w:cs="Tahoma"/>
      <w:sz w:val="19"/>
      <w:szCs w:val="19"/>
    </w:rPr>
  </w:style>
  <w:style w:type="paragraph" w:styleId="Header">
    <w:name w:val="header"/>
    <w:basedOn w:val="Normal"/>
    <w:link w:val="HeaderChar"/>
    <w:uiPriority w:val="99"/>
    <w:unhideWhenUsed/>
    <w:rsid w:val="00C526A5"/>
    <w:pPr>
      <w:tabs>
        <w:tab w:val="center" w:pos="4680"/>
        <w:tab w:val="right" w:pos="9360"/>
      </w:tabs>
    </w:pPr>
  </w:style>
  <w:style w:type="character" w:customStyle="1" w:styleId="HeaderChar">
    <w:name w:val="Header Char"/>
    <w:basedOn w:val="DefaultParagraphFont"/>
    <w:link w:val="Header"/>
    <w:uiPriority w:val="99"/>
    <w:rsid w:val="00C526A5"/>
  </w:style>
  <w:style w:type="paragraph" w:styleId="Footer">
    <w:name w:val="footer"/>
    <w:basedOn w:val="Normal"/>
    <w:link w:val="FooterChar"/>
    <w:uiPriority w:val="99"/>
    <w:unhideWhenUsed/>
    <w:rsid w:val="00C526A5"/>
    <w:pPr>
      <w:tabs>
        <w:tab w:val="center" w:pos="4680"/>
        <w:tab w:val="right" w:pos="9360"/>
      </w:tabs>
    </w:pPr>
  </w:style>
  <w:style w:type="character" w:customStyle="1" w:styleId="FooterChar">
    <w:name w:val="Footer Char"/>
    <w:basedOn w:val="DefaultParagraphFont"/>
    <w:link w:val="Footer"/>
    <w:uiPriority w:val="99"/>
    <w:rsid w:val="00C526A5"/>
  </w:style>
  <w:style w:type="paragraph" w:styleId="BalloonText">
    <w:name w:val="Balloon Text"/>
    <w:basedOn w:val="Normal"/>
    <w:link w:val="BalloonTextChar"/>
    <w:uiPriority w:val="99"/>
    <w:semiHidden/>
    <w:unhideWhenUsed/>
    <w:rsid w:val="008222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201"/>
    <w:rPr>
      <w:rFonts w:ascii="Segoe UI" w:hAnsi="Segoe UI" w:cs="Segoe UI"/>
      <w:sz w:val="18"/>
      <w:szCs w:val="18"/>
    </w:rPr>
  </w:style>
  <w:style w:type="character" w:styleId="CommentReference">
    <w:name w:val="annotation reference"/>
    <w:basedOn w:val="DefaultParagraphFont"/>
    <w:uiPriority w:val="99"/>
    <w:semiHidden/>
    <w:unhideWhenUsed/>
    <w:rsid w:val="009F6722"/>
    <w:rPr>
      <w:sz w:val="16"/>
      <w:szCs w:val="16"/>
    </w:rPr>
  </w:style>
  <w:style w:type="paragraph" w:styleId="CommentText">
    <w:name w:val="annotation text"/>
    <w:basedOn w:val="Normal"/>
    <w:link w:val="CommentTextChar"/>
    <w:uiPriority w:val="99"/>
    <w:semiHidden/>
    <w:unhideWhenUsed/>
    <w:rsid w:val="009F6722"/>
    <w:rPr>
      <w:sz w:val="20"/>
      <w:szCs w:val="20"/>
    </w:rPr>
  </w:style>
  <w:style w:type="character" w:customStyle="1" w:styleId="CommentTextChar">
    <w:name w:val="Comment Text Char"/>
    <w:basedOn w:val="DefaultParagraphFont"/>
    <w:link w:val="CommentText"/>
    <w:uiPriority w:val="99"/>
    <w:semiHidden/>
    <w:rsid w:val="009F6722"/>
    <w:rPr>
      <w:sz w:val="20"/>
      <w:szCs w:val="20"/>
    </w:rPr>
  </w:style>
  <w:style w:type="paragraph" w:styleId="CommentSubject">
    <w:name w:val="annotation subject"/>
    <w:basedOn w:val="CommentText"/>
    <w:next w:val="CommentText"/>
    <w:link w:val="CommentSubjectChar"/>
    <w:uiPriority w:val="99"/>
    <w:semiHidden/>
    <w:unhideWhenUsed/>
    <w:rsid w:val="009F6722"/>
    <w:rPr>
      <w:b/>
      <w:bCs/>
    </w:rPr>
  </w:style>
  <w:style w:type="character" w:customStyle="1" w:styleId="CommentSubjectChar">
    <w:name w:val="Comment Subject Char"/>
    <w:basedOn w:val="CommentTextChar"/>
    <w:link w:val="CommentSubject"/>
    <w:uiPriority w:val="99"/>
    <w:semiHidden/>
    <w:rsid w:val="009F6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90279">
      <w:bodyDiv w:val="1"/>
      <w:marLeft w:val="0"/>
      <w:marRight w:val="0"/>
      <w:marTop w:val="0"/>
      <w:marBottom w:val="0"/>
      <w:divBdr>
        <w:top w:val="none" w:sz="0" w:space="0" w:color="auto"/>
        <w:left w:val="none" w:sz="0" w:space="0" w:color="auto"/>
        <w:bottom w:val="none" w:sz="0" w:space="0" w:color="auto"/>
        <w:right w:val="none" w:sz="0" w:space="0" w:color="auto"/>
      </w:divBdr>
    </w:div>
    <w:div w:id="1333483528">
      <w:bodyDiv w:val="1"/>
      <w:marLeft w:val="0"/>
      <w:marRight w:val="0"/>
      <w:marTop w:val="0"/>
      <w:marBottom w:val="0"/>
      <w:divBdr>
        <w:top w:val="none" w:sz="0" w:space="0" w:color="auto"/>
        <w:left w:val="none" w:sz="0" w:space="0" w:color="auto"/>
        <w:bottom w:val="none" w:sz="0" w:space="0" w:color="auto"/>
        <w:right w:val="none" w:sz="0" w:space="0" w:color="auto"/>
      </w:divBdr>
    </w:div>
    <w:div w:id="1649238035">
      <w:bodyDiv w:val="1"/>
      <w:marLeft w:val="0"/>
      <w:marRight w:val="0"/>
      <w:marTop w:val="0"/>
      <w:marBottom w:val="0"/>
      <w:divBdr>
        <w:top w:val="none" w:sz="0" w:space="0" w:color="auto"/>
        <w:left w:val="none" w:sz="0" w:space="0" w:color="auto"/>
        <w:bottom w:val="none" w:sz="0" w:space="0" w:color="auto"/>
        <w:right w:val="none" w:sz="0" w:space="0" w:color="auto"/>
      </w:divBdr>
    </w:div>
    <w:div w:id="1655255159">
      <w:bodyDiv w:val="1"/>
      <w:marLeft w:val="0"/>
      <w:marRight w:val="0"/>
      <w:marTop w:val="0"/>
      <w:marBottom w:val="0"/>
      <w:divBdr>
        <w:top w:val="none" w:sz="0" w:space="0" w:color="auto"/>
        <w:left w:val="none" w:sz="0" w:space="0" w:color="auto"/>
        <w:bottom w:val="none" w:sz="0" w:space="0" w:color="auto"/>
        <w:right w:val="none" w:sz="0" w:space="0" w:color="auto"/>
      </w:divBdr>
    </w:div>
    <w:div w:id="19208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yashoteja.prabhu@gmail.com" TargetMode="External"/><Relationship Id="rId8" Type="http://schemas.openxmlformats.org/officeDocument/2006/relationships/hyperlink" Target="mailto:manik@microsoft.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1810</Words>
  <Characters>10317</Characters>
  <Application>Microsoft Macintosh Word</Application>
  <DocSecurity>0</DocSecurity>
  <Lines>85</Lines>
  <Paragraphs>24</Paragraphs>
  <ScaleCrop>false</ScaleCrop>
  <Company/>
  <LinksUpToDate>false</LinksUpToDate>
  <CharactersWithSpaces>12103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2019-01-17T14:42:00Z</dcterms:created>
  <dcterms:modified xsi:type="dcterms:W3CDTF">2019-01-17T14:42:00Z</dcterms:modified>
</cp:coreProperties>
</file>